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3D81" w14:textId="77777777" w:rsidR="00932D02" w:rsidRDefault="00932D02"/>
    <w:p w14:paraId="6D845B99" w14:textId="77777777" w:rsidR="00932D02" w:rsidRDefault="00FF7766">
      <w:r>
        <w:rPr>
          <w:rFonts w:hint="eastAsia"/>
        </w:rPr>
        <w:t>【背景是一张新娘出嫁图</w:t>
      </w:r>
      <w:r>
        <w:rPr>
          <w:rFonts w:hint="eastAsia"/>
        </w:rPr>
        <w:t xml:space="preserve"> </w:t>
      </w:r>
      <w:r>
        <w:rPr>
          <w:rFonts w:hint="eastAsia"/>
        </w:rPr>
        <w:t>插入一些滚动气泡</w:t>
      </w:r>
      <w:r>
        <w:rPr>
          <w:rFonts w:hint="eastAsia"/>
        </w:rPr>
        <w:t xml:space="preserve"> </w:t>
      </w:r>
      <w:r>
        <w:rPr>
          <w:rFonts w:hint="eastAsia"/>
        </w:rPr>
        <w:t>可以的话还想做配音我不开玩笑】</w:t>
      </w:r>
    </w:p>
    <w:p w14:paraId="09BADF57" w14:textId="77777777" w:rsidR="00932D02" w:rsidRDefault="00FF7766">
      <w:r>
        <w:rPr>
          <w:rFonts w:hint="eastAsia"/>
        </w:rPr>
        <w:t>“老同学你也来喝喜酒了啊，好巧好巧。”</w:t>
      </w:r>
    </w:p>
    <w:p w14:paraId="6116CFAA" w14:textId="77777777" w:rsidR="00932D02" w:rsidRDefault="00FF7766">
      <w:r>
        <w:rPr>
          <w:rFonts w:hint="eastAsia"/>
        </w:rPr>
        <w:t>“你听说了没？小赵彩礼只收了</w:t>
      </w:r>
      <w:r>
        <w:rPr>
          <w:rFonts w:hint="eastAsia"/>
        </w:rPr>
        <w:t>1</w:t>
      </w:r>
      <w:r>
        <w:rPr>
          <w:rFonts w:hint="eastAsia"/>
        </w:rPr>
        <w:t>万</w:t>
      </w:r>
      <w:r>
        <w:rPr>
          <w:rFonts w:hint="eastAsia"/>
        </w:rPr>
        <w:t>1</w:t>
      </w:r>
      <w:r>
        <w:rPr>
          <w:rFonts w:hint="eastAsia"/>
        </w:rPr>
        <w:t>啊，而且房子都没拿到一套。”</w:t>
      </w:r>
    </w:p>
    <w:p w14:paraId="43299C67" w14:textId="77777777" w:rsidR="00932D02" w:rsidRDefault="00FF7766">
      <w:pPr>
        <w:jc w:val="right"/>
        <w:rPr>
          <w:color w:val="0000FF"/>
        </w:rPr>
      </w:pPr>
      <w:r>
        <w:rPr>
          <w:rFonts w:hint="eastAsia"/>
          <w:color w:val="0000FF"/>
        </w:rPr>
        <w:t>“不至于吧？她那么好的条件，才收到这么点。”</w:t>
      </w:r>
    </w:p>
    <w:p w14:paraId="2E61E79F" w14:textId="77777777" w:rsidR="00932D02" w:rsidRDefault="00FF7766">
      <w:r>
        <w:rPr>
          <w:rFonts w:hint="eastAsia"/>
        </w:rPr>
        <w:t>“要不说她傻呗，看起来满不在乎，都被我们笑话好几天了。”</w:t>
      </w:r>
    </w:p>
    <w:p w14:paraId="7CFF8E2F" w14:textId="77777777" w:rsidR="00932D02" w:rsidRDefault="00FF7766">
      <w:pPr>
        <w:jc w:val="right"/>
        <w:rPr>
          <w:color w:val="0000FF"/>
        </w:rPr>
      </w:pPr>
      <w:r>
        <w:rPr>
          <w:rFonts w:hint="eastAsia"/>
          <w:color w:val="0000FF"/>
        </w:rPr>
        <w:t>“你可别说，我好多朋友都这样，彩礼算不了什么，小两口同心协力才是最重要的。”</w:t>
      </w:r>
    </w:p>
    <w:p w14:paraId="72FE8F97" w14:textId="77777777" w:rsidR="00932D02" w:rsidRDefault="00FF7766">
      <w:r>
        <w:rPr>
          <w:rFonts w:hint="eastAsia"/>
        </w:rPr>
        <w:t>“你还是太年轻，彩礼可代表着男方的重视程度，说不定她婆婆偷偷觉得她是廉价货呢。”</w:t>
      </w:r>
    </w:p>
    <w:p w14:paraId="2AD79110" w14:textId="77777777" w:rsidR="00932D02" w:rsidRDefault="00FF7766">
      <w:r>
        <w:rPr>
          <w:rFonts w:hint="eastAsia"/>
        </w:rPr>
        <w:t>“咱班班长小吴你记得不？她前一阵子因为彩礼的事儿差点被退婚。”</w:t>
      </w:r>
    </w:p>
    <w:p w14:paraId="2AE4DA5F" w14:textId="77777777" w:rsidR="00932D02" w:rsidRDefault="00FF7766">
      <w:pPr>
        <w:jc w:val="right"/>
        <w:rPr>
          <w:color w:val="0000FF"/>
        </w:rPr>
      </w:pPr>
      <w:r>
        <w:rPr>
          <w:rFonts w:hint="eastAsia"/>
          <w:color w:val="0000FF"/>
        </w:rPr>
        <w:t>“她还有这事儿？她不是也下个月办酒席吗。”</w:t>
      </w:r>
    </w:p>
    <w:p w14:paraId="289A33E6" w14:textId="77777777" w:rsidR="00932D02" w:rsidRDefault="00FF7766">
      <w:r>
        <w:rPr>
          <w:rFonts w:hint="eastAsia"/>
        </w:rPr>
        <w:t>“得亏媒人给力，调解了半个月呢。男方最后给了</w:t>
      </w:r>
      <w:r>
        <w:rPr>
          <w:rFonts w:hint="eastAsia"/>
        </w:rPr>
        <w:t>88</w:t>
      </w:r>
      <w:r>
        <w:rPr>
          <w:rFonts w:hint="eastAsia"/>
        </w:rPr>
        <w:t>万现金和一套大平层，可给我羡慕的。”</w:t>
      </w:r>
    </w:p>
    <w:p w14:paraId="3EC5B9AC" w14:textId="77777777" w:rsidR="00932D02" w:rsidRDefault="00FF7766">
      <w:pPr>
        <w:jc w:val="right"/>
        <w:rPr>
          <w:color w:val="0000FF"/>
        </w:rPr>
      </w:pPr>
      <w:r>
        <w:rPr>
          <w:rFonts w:hint="eastAsia"/>
          <w:color w:val="0000FF"/>
        </w:rPr>
        <w:t>“我怎么听说房子还是男方借钱买的？这样真的有必要吗？”</w:t>
      </w:r>
    </w:p>
    <w:p w14:paraId="4270E163" w14:textId="77777777" w:rsidR="00932D02" w:rsidRDefault="00FF7766">
      <w:pPr>
        <w:jc w:val="right"/>
        <w:rPr>
          <w:color w:val="0000FF"/>
        </w:rPr>
      </w:pPr>
      <w:r>
        <w:rPr>
          <w:rFonts w:hint="eastAsia"/>
          <w:color w:val="0000FF"/>
        </w:rPr>
        <w:t>“别管那么多了，咱快出门吧，车队要走了。”</w:t>
      </w:r>
    </w:p>
    <w:p w14:paraId="7F836E00" w14:textId="77777777" w:rsidR="00932D02" w:rsidRDefault="00FF7766">
      <w:r>
        <w:rPr>
          <w:rFonts w:hint="eastAsia"/>
        </w:rPr>
        <w:t>【插入一段鞭炮音效】</w:t>
      </w:r>
    </w:p>
    <w:p w14:paraId="701FEA70" w14:textId="77777777" w:rsidR="00932D02" w:rsidRDefault="00FF7766">
      <w:r>
        <w:rPr>
          <w:rFonts w:hint="eastAsia"/>
        </w:rPr>
        <w:t>噼里啪啦的礼炮声环绕在江苏一座小村庄上空，热情</w:t>
      </w:r>
      <w:proofErr w:type="gramStart"/>
      <w:r>
        <w:rPr>
          <w:rFonts w:hint="eastAsia"/>
        </w:rPr>
        <w:t>告示着</w:t>
      </w:r>
      <w:proofErr w:type="gramEnd"/>
      <w:r>
        <w:rPr>
          <w:rFonts w:hint="eastAsia"/>
        </w:rPr>
        <w:t>一场传统的盛大婚礼正式拉开序幕。赵老师提着裙摆小心翼翼地挪到了</w:t>
      </w:r>
      <w:r>
        <w:rPr>
          <w:rFonts w:hint="eastAsia"/>
        </w:rPr>
        <w:t>接亲队伍的第一辆宝马车前，生怕一地的鞭炮与烟头弄脏了自己精心挑选的昂贵婚纱。</w:t>
      </w:r>
    </w:p>
    <w:p w14:paraId="1371AF05" w14:textId="77777777" w:rsidR="00932D02" w:rsidRDefault="00FF7766">
      <w:r>
        <w:rPr>
          <w:rFonts w:hint="eastAsia"/>
        </w:rPr>
        <w:t>而此刻</w:t>
      </w:r>
      <w:ins w:id="0" w:author="3508514697@qq.com" w:date="2023-10-06T13:13:00Z">
        <w:r>
          <w:rPr>
            <w:rFonts w:hint="eastAsia"/>
          </w:rPr>
          <w:t>在宴席的后场</w:t>
        </w:r>
      </w:ins>
      <w:del w:id="1" w:author="3508514697@qq.com" w:date="2023-10-06T13:13:00Z">
        <w:r>
          <w:rPr>
            <w:rFonts w:hint="eastAsia"/>
          </w:rPr>
          <w:delText>的微信群里</w:delText>
        </w:r>
      </w:del>
      <w:r>
        <w:rPr>
          <w:rFonts w:hint="eastAsia"/>
        </w:rPr>
        <w:t>，伴娘们正实时统计着宾客与份子钱的数目。象征着亲友祝福的份子钱聚少成多，它们与银行卡里早已打入的</w:t>
      </w:r>
      <w:r>
        <w:rPr>
          <w:rFonts w:hint="eastAsia"/>
        </w:rPr>
        <w:t>11000</w:t>
      </w:r>
      <w:r>
        <w:rPr>
          <w:rFonts w:hint="eastAsia"/>
        </w:rPr>
        <w:t>元彩礼一同构成了赵老师与丈夫小家的“启动资金”。赵老师用备忘录规划着这些钱的去处：</w:t>
      </w:r>
      <w:ins w:id="2" w:author="3508514697@qq.com" w:date="2023-10-06T13:23:00Z">
        <w:r>
          <w:rPr>
            <w:rFonts w:hint="eastAsia"/>
          </w:rPr>
          <w:t>新</w:t>
        </w:r>
      </w:ins>
      <w:ins w:id="3" w:author="3508514697@qq.com" w:date="2023-10-06T13:24:00Z">
        <w:r>
          <w:rPr>
            <w:rFonts w:hint="eastAsia"/>
          </w:rPr>
          <w:t>彩电、大沙发，剩下的存作买房的钱……</w:t>
        </w:r>
      </w:ins>
      <w:del w:id="4" w:author="3508514697@qq.com" w:date="2023-10-06T13:13:00Z">
        <w:r>
          <w:rPr>
            <w:rFonts w:hint="eastAsia"/>
          </w:rPr>
          <w:delText>先去云南蜜月旅行，然后把两人一直看中的洗碗机买了</w:delText>
        </w:r>
      </w:del>
      <w:del w:id="5" w:author="3508514697@qq.com" w:date="2023-10-06T13:24:00Z">
        <w:r>
          <w:rPr>
            <w:rFonts w:hint="eastAsia"/>
          </w:rPr>
          <w:delText>。</w:delText>
        </w:r>
      </w:del>
      <w:r>
        <w:rPr>
          <w:rFonts w:hint="eastAsia"/>
        </w:rPr>
        <w:t>看到车窗不远处富丽堂皇的婚礼酒店，她一扫与父母离别的悲伤，又一次燃起对新生活的期待。</w:t>
      </w:r>
    </w:p>
    <w:p w14:paraId="0B540EB0" w14:textId="77777777" w:rsidR="00932D02" w:rsidRDefault="00FF7766">
      <w:r>
        <w:rPr>
          <w:rFonts w:hint="eastAsia"/>
        </w:rPr>
        <w:t>赵老师与家人对于彩礼始终保持随和的态度，完全</w:t>
      </w:r>
      <w:r>
        <w:rPr>
          <w:rFonts w:hint="eastAsia"/>
        </w:rPr>
        <w:t>接受了男方第一次提出的数额，在她们心中，三</w:t>
      </w:r>
      <w:proofErr w:type="gramStart"/>
      <w:r>
        <w:rPr>
          <w:rFonts w:hint="eastAsia"/>
        </w:rPr>
        <w:t>观一致</w:t>
      </w:r>
      <w:proofErr w:type="gramEnd"/>
      <w:r>
        <w:rPr>
          <w:rFonts w:hint="eastAsia"/>
        </w:rPr>
        <w:t>与相互支持才是那支婚姻的强心剂。</w:t>
      </w:r>
    </w:p>
    <w:p w14:paraId="32C42E6F" w14:textId="77777777" w:rsidR="00932D02" w:rsidRDefault="00FF7766">
      <w:r>
        <w:rPr>
          <w:rFonts w:hint="eastAsia"/>
        </w:rPr>
        <w:t>但这份淡然与期待却并不多见：从金额来看，彩礼数额的商定多会参考当地习俗、双方情况，更图一个“吉利”数字如</w:t>
      </w:r>
      <w:r>
        <w:rPr>
          <w:rFonts w:hint="eastAsia"/>
        </w:rPr>
        <w:t>6.66</w:t>
      </w:r>
      <w:r>
        <w:rPr>
          <w:rFonts w:hint="eastAsia"/>
        </w:rPr>
        <w:t>万、</w:t>
      </w:r>
      <w:r>
        <w:rPr>
          <w:rFonts w:hint="eastAsia"/>
        </w:rPr>
        <w:t>8.88</w:t>
      </w:r>
      <w:r>
        <w:rPr>
          <w:rFonts w:hint="eastAsia"/>
        </w:rPr>
        <w:t>万；从谈判方式看，彩礼的决定往往汇集了双方本人、父母甚至近亲的态度，</w:t>
      </w:r>
      <w:ins w:id="6" w:author="3508514697@qq.com" w:date="2023-10-06T13:25:00Z">
        <w:r>
          <w:rPr>
            <w:rFonts w:hint="eastAsia"/>
          </w:rPr>
          <w:t>有时还需要</w:t>
        </w:r>
      </w:ins>
      <w:del w:id="7" w:author="3508514697@qq.com" w:date="2023-10-06T13:25:00Z">
        <w:r>
          <w:rPr>
            <w:rFonts w:hint="eastAsia"/>
          </w:rPr>
          <w:delText>部分自诩矜持的家庭不直接出面，而是寻找</w:delText>
        </w:r>
      </w:del>
      <w:r>
        <w:rPr>
          <w:rFonts w:hint="eastAsia"/>
        </w:rPr>
        <w:t>相熟的中间人周旋传话</w:t>
      </w:r>
      <w:ins w:id="8" w:author="3508514697@qq.com" w:date="2023-10-06T13:26:00Z">
        <w:r>
          <w:rPr>
            <w:rFonts w:hint="eastAsia"/>
          </w:rPr>
          <w:t>。</w:t>
        </w:r>
      </w:ins>
      <w:del w:id="9" w:author="3508514697@qq.com" w:date="2023-10-06T13:26:00Z">
        <w:r>
          <w:rPr>
            <w:rFonts w:hint="eastAsia"/>
          </w:rPr>
          <w:delText>；</w:delText>
        </w:r>
      </w:del>
      <w:r>
        <w:rPr>
          <w:rFonts w:hint="eastAsia"/>
        </w:rPr>
        <w:t>而谈判</w:t>
      </w:r>
      <w:ins w:id="10" w:author="火华" w:date="2023-10-06T15:20:00Z">
        <w:r>
          <w:rPr>
            <w:rFonts w:hint="eastAsia"/>
          </w:rPr>
          <w:t>常常</w:t>
        </w:r>
      </w:ins>
      <w:r>
        <w:rPr>
          <w:rFonts w:hint="eastAsia"/>
        </w:rPr>
        <w:t>也会贯穿备婚期间，长期的意见不同一也可能导致婚礼时间的延迟、甚至是感情的破裂</w:t>
      </w:r>
      <w:r>
        <w:rPr>
          <w:rFonts w:hint="eastAsia"/>
        </w:rPr>
        <w:t>``````</w:t>
      </w:r>
    </w:p>
    <w:p w14:paraId="2B363084" w14:textId="77777777" w:rsidR="00932D02" w:rsidRDefault="00FF7766">
      <w:pPr>
        <w:rPr>
          <w:del w:id="11" w:author="火华" w:date="2023-10-06T15:20:00Z"/>
        </w:rPr>
      </w:pPr>
      <w:del w:id="12" w:author="火华" w:date="2023-10-06T15:20:00Z">
        <w:r>
          <w:rPr>
            <w:rFonts w:hint="eastAsia"/>
          </w:rPr>
          <w:delText>而彩礼的不妥也可能为未来的夫妻生活埋下导火索：可能是妻子次次吵架时</w:delText>
        </w:r>
        <w:r>
          <w:rPr>
            <w:rFonts w:hint="eastAsia"/>
          </w:rPr>
          <w:delText>的抱怨，也可能是丈夫背下债务的巨大压力。</w:delText>
        </w:r>
      </w:del>
    </w:p>
    <w:p w14:paraId="58F009C6" w14:textId="77777777" w:rsidR="00932D02" w:rsidRDefault="00FF7766">
      <w:r>
        <w:rPr>
          <w:rFonts w:hint="eastAsia"/>
        </w:rPr>
        <w:t>彩礼本扎根于中华文化，以一种约定俗成的习俗被代代相传。但随着社会的转型与思想的解放，处于新旧</w:t>
      </w:r>
      <w:del w:id="13" w:author="3508514697@qq.com" w:date="2023-10-06T13:26:00Z">
        <w:r>
          <w:rPr>
            <w:rFonts w:hint="eastAsia"/>
          </w:rPr>
          <w:delText>社会</w:delText>
        </w:r>
      </w:del>
      <w:r>
        <w:rPr>
          <w:rFonts w:hint="eastAsia"/>
        </w:rPr>
        <w:t>夹缝中的彩礼被推上了风口浪尖，不管在现实生活还是网络讨论中均引发了巨大的矛盾。</w:t>
      </w:r>
    </w:p>
    <w:p w14:paraId="0BB3D842" w14:textId="77777777" w:rsidR="00932D02" w:rsidRPr="00FC6EB1" w:rsidRDefault="00FF7766">
      <w:pPr>
        <w:rPr>
          <w:sz w:val="84"/>
          <w:szCs w:val="84"/>
          <w:rPrChange w:id="14" w:author="佟 佳泽" w:date="2023-10-06T18:20:00Z">
            <w:rPr/>
          </w:rPrChange>
        </w:rPr>
      </w:pPr>
      <w:r w:rsidRPr="00FC6EB1">
        <w:rPr>
          <w:rFonts w:hint="eastAsia"/>
          <w:color w:val="FF0000"/>
          <w:sz w:val="84"/>
          <w:szCs w:val="84"/>
          <w:rPrChange w:id="15" w:author="佟 佳泽" w:date="2023-10-06T18:20:00Z">
            <w:rPr>
              <w:rFonts w:hint="eastAsia"/>
            </w:rPr>
          </w:rPrChange>
        </w:rPr>
        <w:t>【数据图</w:t>
      </w:r>
      <w:r w:rsidRPr="00FC6EB1">
        <w:rPr>
          <w:rFonts w:hint="eastAsia"/>
          <w:color w:val="FF0000"/>
          <w:sz w:val="84"/>
          <w:szCs w:val="84"/>
          <w:rPrChange w:id="16" w:author="佟 佳泽" w:date="2023-10-06T18:20:00Z">
            <w:rPr>
              <w:rFonts w:hint="eastAsia"/>
            </w:rPr>
          </w:rPrChange>
        </w:rPr>
        <w:t xml:space="preserve"> </w:t>
      </w:r>
      <w:r w:rsidRPr="00FC6EB1">
        <w:rPr>
          <w:rFonts w:hint="eastAsia"/>
          <w:color w:val="FF0000"/>
          <w:sz w:val="84"/>
          <w:szCs w:val="84"/>
          <w:rPrChange w:id="17" w:author="佟 佳泽" w:date="2023-10-06T18:20:00Z">
            <w:rPr>
              <w:rFonts w:hint="eastAsia"/>
            </w:rPr>
          </w:rPrChange>
        </w:rPr>
        <w:t>各地彩礼数目与平均数】</w:t>
      </w:r>
    </w:p>
    <w:p w14:paraId="0D7C21F7" w14:textId="77777777" w:rsidR="00932D02" w:rsidRPr="00FC6EB1" w:rsidRDefault="00FF7766">
      <w:pPr>
        <w:rPr>
          <w:color w:val="FF0000"/>
          <w:sz w:val="84"/>
          <w:szCs w:val="84"/>
          <w:rPrChange w:id="18" w:author="佟 佳泽" w:date="2023-10-06T18:20:00Z">
            <w:rPr/>
          </w:rPrChange>
        </w:rPr>
      </w:pPr>
      <w:r w:rsidRPr="00FC6EB1">
        <w:rPr>
          <w:rFonts w:hint="eastAsia"/>
          <w:color w:val="FF0000"/>
          <w:sz w:val="84"/>
          <w:szCs w:val="84"/>
          <w:rPrChange w:id="19" w:author="佟 佳泽" w:date="2023-10-06T18:20:00Z">
            <w:rPr>
              <w:rFonts w:hint="eastAsia"/>
            </w:rPr>
          </w:rPrChange>
        </w:rPr>
        <w:t>【找一些学术上对于</w:t>
      </w:r>
      <w:r w:rsidRPr="00FC6EB1">
        <w:rPr>
          <w:rFonts w:hint="eastAsia"/>
          <w:color w:val="FF0000"/>
          <w:sz w:val="84"/>
          <w:szCs w:val="84"/>
          <w:rPrChange w:id="20" w:author="佟 佳泽" w:date="2023-10-06T18:20:00Z">
            <w:rPr>
              <w:rFonts w:hint="eastAsia"/>
            </w:rPr>
          </w:rPrChange>
        </w:rPr>
        <w:lastRenderedPageBreak/>
        <w:t>彩礼与婚姻观的比例</w:t>
      </w:r>
      <w:r w:rsidRPr="00FC6EB1">
        <w:rPr>
          <w:rFonts w:hint="eastAsia"/>
          <w:color w:val="FF0000"/>
          <w:sz w:val="84"/>
          <w:szCs w:val="84"/>
          <w:rPrChange w:id="21" w:author="佟 佳泽" w:date="2023-10-06T18:20:00Z">
            <w:rPr>
              <w:rFonts w:hint="eastAsia"/>
            </w:rPr>
          </w:rPrChange>
        </w:rPr>
        <w:t xml:space="preserve"> </w:t>
      </w:r>
      <w:r w:rsidRPr="00FC6EB1">
        <w:rPr>
          <w:rFonts w:hint="eastAsia"/>
          <w:color w:val="FF0000"/>
          <w:sz w:val="84"/>
          <w:szCs w:val="84"/>
          <w:rPrChange w:id="22" w:author="佟 佳泽" w:date="2023-10-06T18:20:00Z">
            <w:rPr>
              <w:rFonts w:hint="eastAsia"/>
            </w:rPr>
          </w:rPrChange>
        </w:rPr>
        <w:t>做一些引用】</w:t>
      </w:r>
    </w:p>
    <w:p w14:paraId="6E2FA6DE" w14:textId="77777777" w:rsidR="00932D02" w:rsidRDefault="00FF7766">
      <w:pPr>
        <w:rPr>
          <w:sz w:val="36"/>
          <w:szCs w:val="44"/>
          <w:highlight w:val="yellow"/>
        </w:rPr>
      </w:pPr>
      <w:r>
        <w:rPr>
          <w:rFonts w:hint="eastAsia"/>
          <w:sz w:val="36"/>
          <w:szCs w:val="44"/>
          <w:highlight w:val="yellow"/>
        </w:rPr>
        <w:t>Part 1</w:t>
      </w:r>
      <w:r>
        <w:rPr>
          <w:rFonts w:hint="eastAsia"/>
          <w:sz w:val="36"/>
          <w:szCs w:val="44"/>
          <w:highlight w:val="yellow"/>
        </w:rPr>
        <w:t>：</w:t>
      </w:r>
    </w:p>
    <w:p w14:paraId="35217DF2" w14:textId="77777777" w:rsidR="00932D02" w:rsidRDefault="00FF7766">
      <w:proofErr w:type="gramStart"/>
      <w:r>
        <w:rPr>
          <w:rFonts w:hint="eastAsia"/>
        </w:rPr>
        <w:t>百基拉</w:t>
      </w:r>
      <w:proofErr w:type="gramEnd"/>
      <w:r>
        <w:rPr>
          <w:rFonts w:hint="eastAsia"/>
        </w:rPr>
        <w:t>点开视频通话的接受按钮，和</w:t>
      </w:r>
      <w:ins w:id="23" w:author="3508514697@qq.com" w:date="2023-10-05T14:45:00Z">
        <w:r>
          <w:rPr>
            <w:rFonts w:hint="eastAsia"/>
          </w:rPr>
          <w:t>男友</w:t>
        </w:r>
      </w:ins>
      <w:r>
        <w:rPr>
          <w:rFonts w:hint="eastAsia"/>
        </w:rPr>
        <w:t>亚居</w:t>
      </w:r>
      <w:proofErr w:type="gramStart"/>
      <w:r>
        <w:rPr>
          <w:rFonts w:hint="eastAsia"/>
        </w:rPr>
        <w:t>拉一起</w:t>
      </w:r>
      <w:proofErr w:type="gramEnd"/>
      <w:r>
        <w:rPr>
          <w:rFonts w:hint="eastAsia"/>
        </w:rPr>
        <w:t>向屏幕对面亚居拉的母亲问好，并介绍坐在</w:t>
      </w:r>
      <w:del w:id="24" w:author="3508514697@qq.com" w:date="2023-10-05T14:45:00Z">
        <w:r>
          <w:rPr>
            <w:rFonts w:hint="eastAsia"/>
          </w:rPr>
          <w:delText>自己与男友</w:delText>
        </w:r>
      </w:del>
      <w:r>
        <w:rPr>
          <w:rFonts w:hint="eastAsia"/>
        </w:rPr>
        <w:t>身边的父母。</w:t>
      </w:r>
      <w:proofErr w:type="gramStart"/>
      <w:r>
        <w:rPr>
          <w:rFonts w:hint="eastAsia"/>
        </w:rPr>
        <w:t>百基拉</w:t>
      </w:r>
      <w:proofErr w:type="gramEnd"/>
      <w:r>
        <w:rPr>
          <w:rFonts w:hint="eastAsia"/>
        </w:rPr>
        <w:t>和亚居拉在</w:t>
      </w:r>
      <w:del w:id="25" w:author="火华" w:date="2023-10-06T15:21:00Z">
        <w:r>
          <w:rPr>
            <w:rFonts w:hint="eastAsia"/>
          </w:rPr>
          <w:delText>广东</w:delText>
        </w:r>
      </w:del>
      <w:r>
        <w:rPr>
          <w:rFonts w:hint="eastAsia"/>
        </w:rPr>
        <w:t>深圳因共同信仰而相识相恋，</w:t>
      </w:r>
      <w:del w:id="26" w:author="3508514697@qq.com" w:date="2023-10-05T14:45:00Z">
        <w:r>
          <w:rPr>
            <w:rFonts w:hint="eastAsia"/>
          </w:rPr>
          <w:delText>恋爱</w:delText>
        </w:r>
      </w:del>
      <w:r>
        <w:rPr>
          <w:rFonts w:hint="eastAsia"/>
        </w:rPr>
        <w:t>一年后决定</w:t>
      </w:r>
      <w:del w:id="27" w:author="火华" w:date="2023-10-06T15:21:00Z">
        <w:r>
          <w:rPr>
            <w:rFonts w:hint="eastAsia"/>
          </w:rPr>
          <w:delText>共同</w:delText>
        </w:r>
      </w:del>
      <w:r>
        <w:rPr>
          <w:rFonts w:hint="eastAsia"/>
        </w:rPr>
        <w:t>踏入婚姻殿堂。他们</w:t>
      </w:r>
      <w:ins w:id="28" w:author="火华" w:date="2023-10-06T15:21:00Z">
        <w:r>
          <w:rPr>
            <w:rFonts w:hint="eastAsia"/>
          </w:rPr>
          <w:t>分别来自</w:t>
        </w:r>
      </w:ins>
      <w:del w:id="29" w:author="火华" w:date="2023-10-06T15:21:00Z">
        <w:r>
          <w:rPr>
            <w:rFonts w:hint="eastAsia"/>
          </w:rPr>
          <w:delText>一人来自贵州，一人来自</w:delText>
        </w:r>
      </w:del>
      <w:r>
        <w:rPr>
          <w:rFonts w:hint="eastAsia"/>
        </w:rPr>
        <w:t>甘肃，</w:t>
      </w:r>
      <w:proofErr w:type="gramStart"/>
      <w:r>
        <w:rPr>
          <w:rFonts w:hint="eastAsia"/>
        </w:rPr>
        <w:t>百基拉</w:t>
      </w:r>
      <w:proofErr w:type="gramEnd"/>
      <w:r>
        <w:rPr>
          <w:rFonts w:hint="eastAsia"/>
        </w:rPr>
        <w:t>的父母在深圳工作定居，亚居拉的母亲还在甘肃家中。双方见面机会不多</w:t>
      </w:r>
      <w:commentRangeStart w:id="30"/>
      <w:r>
        <w:rPr>
          <w:rFonts w:hint="eastAsia"/>
        </w:rPr>
        <w:t>，因此两家关于结婚和彩礼的沟通大多通过线上视频进行。</w:t>
      </w:r>
      <w:commentRangeEnd w:id="30"/>
      <w:r>
        <w:rPr>
          <w:rStyle w:val="a4"/>
        </w:rPr>
        <w:commentReference w:id="30"/>
      </w:r>
    </w:p>
    <w:p w14:paraId="44120149" w14:textId="77777777" w:rsidR="00932D02" w:rsidRDefault="00932D02"/>
    <w:p w14:paraId="01C830CE" w14:textId="77777777" w:rsidR="00932D02" w:rsidRDefault="00FF7766">
      <w:r>
        <w:rPr>
          <w:rFonts w:hint="eastAsia"/>
        </w:rPr>
        <w:t>尽管相距甚远，</w:t>
      </w:r>
      <w:ins w:id="31" w:author="3508514697@qq.com" w:date="2023-10-01T19:51:00Z">
        <w:r>
          <w:rPr>
            <w:rFonts w:hint="eastAsia"/>
          </w:rPr>
          <w:t>但</w:t>
        </w:r>
      </w:ins>
      <w:r>
        <w:rPr>
          <w:rFonts w:hint="eastAsia"/>
        </w:rPr>
        <w:t>双方</w:t>
      </w:r>
      <w:ins w:id="32" w:author="3508514697@qq.com" w:date="2023-10-01T19:51:00Z">
        <w:r>
          <w:rPr>
            <w:rFonts w:hint="eastAsia"/>
          </w:rPr>
          <w:t>拥有</w:t>
        </w:r>
      </w:ins>
      <w:r>
        <w:rPr>
          <w:rFonts w:hint="eastAsia"/>
        </w:rPr>
        <w:t>共同的价值观</w:t>
      </w:r>
      <w:ins w:id="33" w:author="3508514697@qq.com" w:date="2023-10-01T19:52:00Z">
        <w:r>
          <w:rPr>
            <w:rFonts w:hint="eastAsia"/>
          </w:rPr>
          <w:t>，在有关金钱的话题上也相当开通</w:t>
        </w:r>
      </w:ins>
      <w:ins w:id="34" w:author="3508514697@qq.com" w:date="2023-10-05T14:46:00Z">
        <w:r>
          <w:rPr>
            <w:rFonts w:hint="eastAsia"/>
          </w:rPr>
          <w:t>。</w:t>
        </w:r>
      </w:ins>
      <w:del w:id="35" w:author="3508514697@qq.com" w:date="2023-10-01T19:52:00Z">
        <w:r>
          <w:rPr>
            <w:rFonts w:hint="eastAsia"/>
          </w:rPr>
          <w:delText>与</w:delText>
        </w:r>
      </w:del>
      <w:ins w:id="36" w:author="3508514697@qq.com" w:date="2023-10-01T19:52:00Z">
        <w:r>
          <w:rPr>
            <w:rFonts w:hint="eastAsia"/>
          </w:rPr>
          <w:t>再</w:t>
        </w:r>
        <w:proofErr w:type="gramStart"/>
        <w:r>
          <w:rPr>
            <w:rFonts w:hint="eastAsia"/>
          </w:rPr>
          <w:t>加上</w:t>
        </w:r>
      </w:ins>
      <w:r>
        <w:rPr>
          <w:rFonts w:hint="eastAsia"/>
        </w:rPr>
        <w:t>百基拉</w:t>
      </w:r>
      <w:proofErr w:type="gramEnd"/>
      <w:r>
        <w:rPr>
          <w:rFonts w:hint="eastAsia"/>
        </w:rPr>
        <w:t>和亚居</w:t>
      </w:r>
      <w:proofErr w:type="gramStart"/>
      <w:r>
        <w:rPr>
          <w:rFonts w:hint="eastAsia"/>
        </w:rPr>
        <w:t>拉</w:t>
      </w:r>
      <w:ins w:id="37" w:author="3508514697@qq.com" w:date="2023-10-01T19:52:00Z">
        <w:r>
          <w:rPr>
            <w:rFonts w:hint="eastAsia"/>
          </w:rPr>
          <w:t>努力</w:t>
        </w:r>
      </w:ins>
      <w:proofErr w:type="gramEnd"/>
      <w:ins w:id="38" w:author="3508514697@qq.com" w:date="2023-10-01T19:53:00Z">
        <w:r>
          <w:rPr>
            <w:rFonts w:hint="eastAsia"/>
          </w:rPr>
          <w:t>牵起沟通的桥梁</w:t>
        </w:r>
      </w:ins>
      <w:del w:id="39" w:author="3508514697@qq.com" w:date="2023-10-01T19:52:00Z">
        <w:r>
          <w:rPr>
            <w:rFonts w:hint="eastAsia"/>
          </w:rPr>
          <w:delText>从中沟通的努力</w:delText>
        </w:r>
      </w:del>
      <w:r>
        <w:rPr>
          <w:rFonts w:hint="eastAsia"/>
        </w:rPr>
        <w:t>，让两个家庭的</w:t>
      </w:r>
      <w:ins w:id="40" w:author="3508514697@qq.com" w:date="2023-10-05T14:46:00Z">
        <w:r>
          <w:rPr>
            <w:rFonts w:hint="eastAsia"/>
          </w:rPr>
          <w:t>协商</w:t>
        </w:r>
      </w:ins>
      <w:del w:id="41" w:author="3508514697@qq.com" w:date="2023-10-05T14:46:00Z">
        <w:r>
          <w:rPr>
            <w:rFonts w:hint="eastAsia"/>
          </w:rPr>
          <w:delText>商谈</w:delText>
        </w:r>
      </w:del>
      <w:r>
        <w:rPr>
          <w:rFonts w:hint="eastAsia"/>
        </w:rPr>
        <w:t>十分顺利</w:t>
      </w:r>
      <w:del w:id="42" w:author="3508514697@qq.com" w:date="2023-10-05T14:46:00Z">
        <w:r>
          <w:rPr>
            <w:rFonts w:hint="eastAsia"/>
          </w:rPr>
          <w:delText>，</w:delText>
        </w:r>
      </w:del>
      <w:del w:id="43" w:author="3508514697@qq.com" w:date="2023-10-01T19:51:00Z">
        <w:r>
          <w:rPr>
            <w:rFonts w:hint="eastAsia"/>
          </w:rPr>
          <w:delText>双方在有关金钱的话题上相当开通</w:delText>
        </w:r>
      </w:del>
      <w:r>
        <w:rPr>
          <w:rFonts w:hint="eastAsia"/>
        </w:rPr>
        <w:t>，很快定下了亚居拉所能承受，父母们也都满意的</w:t>
      </w:r>
      <w:r>
        <w:rPr>
          <w:rFonts w:hint="eastAsia"/>
        </w:rPr>
        <w:t>88000</w:t>
      </w:r>
      <w:r>
        <w:rPr>
          <w:rFonts w:hint="eastAsia"/>
        </w:rPr>
        <w:t>元彩礼数额。</w:t>
      </w:r>
    </w:p>
    <w:p w14:paraId="7804F5CC" w14:textId="77777777" w:rsidR="00932D02" w:rsidRDefault="00932D02"/>
    <w:p w14:paraId="71567E55" w14:textId="77777777" w:rsidR="00932D02" w:rsidRDefault="00FF7766">
      <w:pPr>
        <w:rPr>
          <w:ins w:id="44" w:author="3508514697@qq.com" w:date="2023-10-03T21:36:00Z"/>
        </w:rPr>
      </w:pPr>
      <w:r>
        <w:rPr>
          <w:rFonts w:hint="eastAsia"/>
        </w:rPr>
        <w:t>而</w:t>
      </w:r>
      <w:commentRangeStart w:id="45"/>
      <w:r>
        <w:rPr>
          <w:rFonts w:hint="eastAsia"/>
        </w:rPr>
        <w:t>在</w:t>
      </w:r>
      <w:del w:id="46" w:author="3508514697@qq.com" w:date="2023-10-01T19:55:00Z">
        <w:r>
          <w:rPr>
            <w:rFonts w:hint="eastAsia"/>
          </w:rPr>
          <w:delText>集体</w:delText>
        </w:r>
      </w:del>
      <w:commentRangeEnd w:id="45"/>
      <w:r>
        <w:rPr>
          <w:rStyle w:val="a4"/>
        </w:rPr>
        <w:commentReference w:id="45"/>
      </w:r>
      <w:r>
        <w:rPr>
          <w:rFonts w:hint="eastAsia"/>
        </w:rPr>
        <w:t>思想相对传统的徐州农村，订婚家庭的彩礼数目</w:t>
      </w:r>
      <w:ins w:id="47" w:author="3508514697@qq.com" w:date="2023-10-05T14:47:00Z">
        <w:r>
          <w:rPr>
            <w:rFonts w:hint="eastAsia"/>
          </w:rPr>
          <w:t>通常</w:t>
        </w:r>
      </w:ins>
      <w:r>
        <w:rPr>
          <w:rFonts w:hint="eastAsia"/>
        </w:rPr>
        <w:t>不是一个能够开诚布公讨论的话题，因为</w:t>
      </w:r>
      <w:del w:id="48" w:author="3508514697@qq.com" w:date="2023-10-01T20:31:00Z">
        <w:r>
          <w:rPr>
            <w:rFonts w:hint="eastAsia"/>
          </w:rPr>
          <w:delText>在即将成为亲人的双方家庭中，</w:delText>
        </w:r>
      </w:del>
      <w:ins w:id="49" w:author="3508514697@qq.com" w:date="2023-10-01T20:31:00Z">
        <w:r>
          <w:rPr>
            <w:rFonts w:hint="eastAsia"/>
          </w:rPr>
          <w:t>与</w:t>
        </w:r>
      </w:ins>
      <w:r>
        <w:rPr>
          <w:rFonts w:hint="eastAsia"/>
        </w:rPr>
        <w:t>“</w:t>
      </w:r>
      <w:ins w:id="50" w:author="3508514697@qq.com" w:date="2023-10-01T20:31:00Z">
        <w:r>
          <w:rPr>
            <w:rFonts w:hint="eastAsia"/>
          </w:rPr>
          <w:t>未来的亲家</w:t>
        </w:r>
      </w:ins>
      <w:r>
        <w:rPr>
          <w:rFonts w:hint="eastAsia"/>
        </w:rPr>
        <w:t>”“明码标价”地谈钱被认为是“伤感情”</w:t>
      </w:r>
      <w:ins w:id="51" w:author="3508514697@qq.com" w:date="2023-10-01T20:31:00Z">
        <w:r>
          <w:rPr>
            <w:rFonts w:hint="eastAsia"/>
          </w:rPr>
          <w:t>的</w:t>
        </w:r>
      </w:ins>
      <w:del w:id="52" w:author="3508514697@qq.com" w:date="2023-10-01T20:31:00Z">
        <w:r>
          <w:rPr>
            <w:rFonts w:hint="eastAsia"/>
          </w:rPr>
          <w:delText>从而难以启齿，</w:delText>
        </w:r>
      </w:del>
      <w:ins w:id="53" w:author="3508514697@qq.com" w:date="2023-10-01T20:31:00Z">
        <w:r>
          <w:rPr>
            <w:rFonts w:hint="eastAsia"/>
          </w:rPr>
          <w:t>。</w:t>
        </w:r>
      </w:ins>
      <w:r>
        <w:rPr>
          <w:rFonts w:hint="eastAsia"/>
        </w:rPr>
        <w:t>大部分家庭会找亲戚朋友作为</w:t>
      </w:r>
      <w:commentRangeStart w:id="54"/>
      <w:r>
        <w:rPr>
          <w:rFonts w:hint="eastAsia"/>
        </w:rPr>
        <w:t>“中间人”</w:t>
      </w:r>
      <w:commentRangeEnd w:id="54"/>
      <w:r>
        <w:rPr>
          <w:rStyle w:val="a4"/>
        </w:rPr>
        <w:commentReference w:id="54"/>
      </w:r>
      <w:del w:id="55" w:author="3508514697@qq.com" w:date="2023-10-05T14:47:00Z">
        <w:r>
          <w:rPr>
            <w:rFonts w:hint="eastAsia"/>
          </w:rPr>
          <w:delText>去多次“跑媒”，</w:delText>
        </w:r>
      </w:del>
      <w:del w:id="56" w:author="3508514697@qq.com" w:date="2023-10-01T20:30:00Z">
        <w:r>
          <w:rPr>
            <w:rFonts w:hint="eastAsia"/>
          </w:rPr>
          <w:delText>“跑媒”，在双方家庭间</w:delText>
        </w:r>
      </w:del>
      <w:r>
        <w:rPr>
          <w:rFonts w:hint="eastAsia"/>
        </w:rPr>
        <w:t>传话沟通，最终确定彩礼数额。</w:t>
      </w:r>
    </w:p>
    <w:p w14:paraId="7DE0BFB0" w14:textId="77777777" w:rsidR="00932D02" w:rsidRDefault="00932D02">
      <w:pPr>
        <w:rPr>
          <w:ins w:id="57" w:author="3508514697@qq.com" w:date="2023-10-03T21:36:00Z"/>
        </w:rPr>
      </w:pPr>
    </w:p>
    <w:p w14:paraId="3226CBD5" w14:textId="77777777" w:rsidR="00932D02" w:rsidRDefault="00FF7766">
      <w:pPr>
        <w:rPr>
          <w:ins w:id="58" w:author="3508514697@qq.com" w:date="2023-10-01T20:20:00Z"/>
        </w:rPr>
      </w:pPr>
      <w:r>
        <w:rPr>
          <w:rFonts w:hint="eastAsia"/>
        </w:rPr>
        <w:t>但在当地，彩礼</w:t>
      </w:r>
      <w:ins w:id="59" w:author="3508514697@qq.com" w:date="2023-10-03T21:46:00Z">
        <w:r>
          <w:rPr>
            <w:rFonts w:hint="eastAsia"/>
            <w:rPrChange w:id="60" w:author="3508514697@qq.com" w:date="2023-10-05T14:44:00Z">
              <w:rPr>
                <w:rFonts w:hint="eastAsia"/>
                <w:color w:val="FF0000"/>
              </w:rPr>
            </w:rPrChange>
          </w:rPr>
          <w:t>始终有着</w:t>
        </w:r>
      </w:ins>
      <w:del w:id="61" w:author="3508514697@qq.com" w:date="2023-10-05T14:44:00Z">
        <w:r>
          <w:rPr>
            <w:rFonts w:hint="eastAsia"/>
            <w:strike/>
            <w:highlight w:val="yellow"/>
            <w:rPrChange w:id="62" w:author="3508514697@qq.com" w:date="2023-10-03T21:46:00Z">
              <w:rPr>
                <w:rFonts w:hint="eastAsia"/>
              </w:rPr>
            </w:rPrChange>
          </w:rPr>
          <w:delText>其实一直有个</w:delText>
        </w:r>
      </w:del>
      <w:r>
        <w:rPr>
          <w:rFonts w:hint="eastAsia"/>
        </w:rPr>
        <w:t>“基准价”</w:t>
      </w:r>
      <w:ins w:id="63" w:author="3508514697@qq.com" w:date="2023-10-03T21:47:00Z">
        <w:r>
          <w:rPr>
            <w:rFonts w:hint="eastAsia"/>
          </w:rPr>
          <w:t>。</w:t>
        </w:r>
      </w:ins>
      <w:del w:id="64" w:author="3508514697@qq.com" w:date="2023-10-05T14:44:00Z">
        <w:r>
          <w:rPr>
            <w:rFonts w:hint="eastAsia"/>
            <w:strike/>
            <w:highlight w:val="yellow"/>
            <w:rPrChange w:id="65" w:author="3508514697@qq.com" w:date="2023-10-03T21:47:00Z">
              <w:rPr>
                <w:rFonts w:hint="eastAsia"/>
              </w:rPr>
            </w:rPrChange>
          </w:rPr>
          <w:delText>，并随着经济的发展在上涨，</w:delText>
        </w:r>
      </w:del>
      <w:r>
        <w:rPr>
          <w:rFonts w:hint="eastAsia"/>
        </w:rPr>
        <w:t>城区的彩礼数目由</w:t>
      </w:r>
      <w:r>
        <w:rPr>
          <w:rFonts w:hint="eastAsia"/>
        </w:rPr>
        <w:t>21</w:t>
      </w:r>
      <w:r>
        <w:rPr>
          <w:rFonts w:hint="eastAsia"/>
        </w:rPr>
        <w:t>世纪初的</w:t>
      </w:r>
      <w:ins w:id="66" w:author="3508514697@qq.com" w:date="2023-10-05T14:48:00Z">
        <w:r>
          <w:rPr>
            <w:rFonts w:hint="eastAsia"/>
          </w:rPr>
          <w:t>11000</w:t>
        </w:r>
        <w:r>
          <w:rPr>
            <w:rFonts w:hint="eastAsia"/>
          </w:rPr>
          <w:t>元</w:t>
        </w:r>
      </w:ins>
      <w:del w:id="67" w:author="3508514697@qq.com" w:date="2023-10-05T14:48:00Z">
        <w:r>
          <w:rPr>
            <w:rFonts w:hint="eastAsia"/>
          </w:rPr>
          <w:delText>一万一</w:delText>
        </w:r>
      </w:del>
      <w:del w:id="68" w:author="3508514697@qq.com" w:date="2023-10-03T21:47:00Z">
        <w:r>
          <w:rPr>
            <w:rFonts w:hint="eastAsia"/>
          </w:rPr>
          <w:delText>、</w:delText>
        </w:r>
      </w:del>
      <w:ins w:id="69" w:author="3508514697@qq.com" w:date="2023-10-03T21:47:00Z">
        <w:r>
          <w:rPr>
            <w:rFonts w:hint="eastAsia"/>
          </w:rPr>
          <w:t>或</w:t>
        </w:r>
      </w:ins>
      <w:ins w:id="70" w:author="3508514697@qq.com" w:date="2023-10-05T14:49:00Z">
        <w:r>
          <w:rPr>
            <w:rFonts w:hint="eastAsia"/>
          </w:rPr>
          <w:t>33000</w:t>
        </w:r>
        <w:r>
          <w:rPr>
            <w:rFonts w:hint="eastAsia"/>
          </w:rPr>
          <w:t>元</w:t>
        </w:r>
      </w:ins>
      <w:del w:id="71" w:author="3508514697@qq.com" w:date="2023-10-05T14:49:00Z">
        <w:r>
          <w:rPr>
            <w:rFonts w:hint="eastAsia"/>
          </w:rPr>
          <w:delText>三</w:delText>
        </w:r>
      </w:del>
      <w:del w:id="72" w:author="3508514697@qq.com" w:date="2023-10-05T14:48:00Z">
        <w:r>
          <w:rPr>
            <w:rFonts w:hint="eastAsia"/>
          </w:rPr>
          <w:delText>万三</w:delText>
        </w:r>
      </w:del>
      <w:r>
        <w:rPr>
          <w:rFonts w:hint="eastAsia"/>
        </w:rPr>
        <w:t>附加房、车和首饰，上涨到最近</w:t>
      </w:r>
      <w:ins w:id="73" w:author="火华" w:date="2023-10-06T15:23:00Z">
        <w:r>
          <w:rPr>
            <w:rFonts w:hint="eastAsia"/>
          </w:rPr>
          <w:t>的</w:t>
        </w:r>
      </w:ins>
      <w:ins w:id="74" w:author="3508514697@qq.com" w:date="2023-10-05T14:49:00Z">
        <w:r>
          <w:rPr>
            <w:rFonts w:hint="eastAsia"/>
          </w:rPr>
          <w:t>10</w:t>
        </w:r>
        <w:r>
          <w:rPr>
            <w:rFonts w:hint="eastAsia"/>
          </w:rPr>
          <w:t>万</w:t>
        </w:r>
      </w:ins>
      <w:del w:id="75" w:author="3508514697@qq.com" w:date="2023-10-05T14:49:00Z">
        <w:r>
          <w:rPr>
            <w:rFonts w:hint="eastAsia"/>
          </w:rPr>
          <w:delText>十万</w:delText>
        </w:r>
      </w:del>
      <w:r>
        <w:rPr>
          <w:rFonts w:hint="eastAsia"/>
        </w:rPr>
        <w:t>以上甚至</w:t>
      </w:r>
      <w:ins w:id="76" w:author="3508514697@qq.com" w:date="2023-10-05T14:49:00Z">
        <w:r>
          <w:rPr>
            <w:rFonts w:hint="eastAsia"/>
          </w:rPr>
          <w:t>20</w:t>
        </w:r>
      </w:ins>
      <w:del w:id="77" w:author="3508514697@qq.com" w:date="2023-10-05T14:49:00Z">
        <w:r>
          <w:rPr>
            <w:rFonts w:hint="eastAsia"/>
          </w:rPr>
          <w:delText>二十</w:delText>
        </w:r>
      </w:del>
      <w:r>
        <w:rPr>
          <w:rFonts w:hint="eastAsia"/>
        </w:rPr>
        <w:t>万；而农村地区彩礼数目一直较城区更高，</w:t>
      </w:r>
      <w:del w:id="78" w:author="火华" w:date="2023-10-06T15:24:00Z">
        <w:r>
          <w:rPr>
            <w:rFonts w:hint="eastAsia"/>
          </w:rPr>
          <w:delText>也</w:delText>
        </w:r>
      </w:del>
      <w:r>
        <w:rPr>
          <w:rFonts w:hint="eastAsia"/>
        </w:rPr>
        <w:t>从早年的</w:t>
      </w:r>
      <w:ins w:id="79" w:author="3508514697@qq.com" w:date="2023-10-05T14:49:00Z">
        <w:r>
          <w:rPr>
            <w:rFonts w:hint="eastAsia"/>
          </w:rPr>
          <w:t>66000</w:t>
        </w:r>
      </w:ins>
      <w:del w:id="80" w:author="3508514697@qq.com" w:date="2023-10-05T14:49:00Z">
        <w:r>
          <w:rPr>
            <w:rFonts w:hint="eastAsia"/>
          </w:rPr>
          <w:delText>六万六</w:delText>
        </w:r>
      </w:del>
      <w:ins w:id="81" w:author="3508514697@qq.com" w:date="2023-10-03T21:47:00Z">
        <w:r>
          <w:rPr>
            <w:rFonts w:hint="eastAsia"/>
          </w:rPr>
          <w:t>或</w:t>
        </w:r>
      </w:ins>
      <w:del w:id="82" w:author="3508514697@qq.com" w:date="2023-10-03T21:47:00Z">
        <w:r>
          <w:rPr>
            <w:rFonts w:hint="eastAsia"/>
          </w:rPr>
          <w:delText>、</w:delText>
        </w:r>
      </w:del>
      <w:ins w:id="83" w:author="3508514697@qq.com" w:date="2023-10-05T14:49:00Z">
        <w:r>
          <w:rPr>
            <w:rFonts w:hint="eastAsia"/>
          </w:rPr>
          <w:t>88000</w:t>
        </w:r>
      </w:ins>
      <w:del w:id="84" w:author="3508514697@qq.com" w:date="2023-10-05T14:49:00Z">
        <w:r>
          <w:rPr>
            <w:rFonts w:hint="eastAsia"/>
          </w:rPr>
          <w:delText>八万八</w:delText>
        </w:r>
      </w:del>
      <w:proofErr w:type="gramStart"/>
      <w:r>
        <w:rPr>
          <w:rFonts w:hint="eastAsia"/>
        </w:rPr>
        <w:t>加房和</w:t>
      </w:r>
      <w:proofErr w:type="gramEnd"/>
      <w:r>
        <w:rPr>
          <w:rFonts w:hint="eastAsia"/>
        </w:rPr>
        <w:t>首饰，涨到了</w:t>
      </w:r>
      <w:ins w:id="85" w:author="3508514697@qq.com" w:date="2023-10-05T14:50:00Z">
        <w:r>
          <w:rPr>
            <w:rFonts w:hint="eastAsia"/>
          </w:rPr>
          <w:t>188000</w:t>
        </w:r>
      </w:ins>
      <w:del w:id="86" w:author="3508514697@qq.com" w:date="2023-10-05T14:49:00Z">
        <w:r>
          <w:rPr>
            <w:rFonts w:hint="eastAsia"/>
          </w:rPr>
          <w:delText>十八</w:delText>
        </w:r>
      </w:del>
      <w:del w:id="87" w:author="3508514697@qq.com" w:date="2023-10-05T14:50:00Z">
        <w:r>
          <w:rPr>
            <w:rFonts w:hint="eastAsia"/>
          </w:rPr>
          <w:delText>万八</w:delText>
        </w:r>
      </w:del>
      <w:r>
        <w:rPr>
          <w:rFonts w:hint="eastAsia"/>
        </w:rPr>
        <w:t>以上。</w:t>
      </w:r>
      <w:ins w:id="88" w:author="3508514697@qq.com" w:date="2023-10-05T15:43:00Z">
        <w:r>
          <w:rPr>
            <w:rFonts w:hint="eastAsia"/>
          </w:rPr>
          <w:t>赵老师</w:t>
        </w:r>
      </w:ins>
      <w:ins w:id="89" w:author="3508514697@qq.com" w:date="2023-10-05T15:44:00Z">
        <w:r>
          <w:rPr>
            <w:rFonts w:hint="eastAsia"/>
          </w:rPr>
          <w:t>收到的彩礼</w:t>
        </w:r>
      </w:ins>
      <w:ins w:id="90" w:author="3508514697@qq.com" w:date="2023-10-05T15:43:00Z">
        <w:r>
          <w:rPr>
            <w:rFonts w:hint="eastAsia"/>
          </w:rPr>
          <w:t>数额</w:t>
        </w:r>
      </w:ins>
      <w:ins w:id="91" w:author="3508514697@qq.com" w:date="2023-10-05T15:44:00Z">
        <w:r>
          <w:rPr>
            <w:rFonts w:hint="eastAsia"/>
          </w:rPr>
          <w:t>为</w:t>
        </w:r>
        <w:proofErr w:type="gramStart"/>
        <w:r>
          <w:rPr>
            <w:rFonts w:hint="eastAsia"/>
          </w:rPr>
          <w:t>最</w:t>
        </w:r>
      </w:ins>
      <w:proofErr w:type="gramEnd"/>
      <w:ins w:id="92" w:author="3508514697@qq.com" w:date="2023-10-05T15:43:00Z">
        <w:r>
          <w:rPr>
            <w:rFonts w:hint="eastAsia"/>
          </w:rPr>
          <w:t>基准的</w:t>
        </w:r>
        <w:r>
          <w:rPr>
            <w:rFonts w:hint="eastAsia"/>
          </w:rPr>
          <w:t>1</w:t>
        </w:r>
        <w:r>
          <w:t>1000</w:t>
        </w:r>
        <w:r>
          <w:t>元</w:t>
        </w:r>
        <w:r>
          <w:rPr>
            <w:rFonts w:hint="eastAsia"/>
          </w:rPr>
          <w:t>，</w:t>
        </w:r>
      </w:ins>
      <w:ins w:id="93" w:author="3508514697@qq.com" w:date="2023-10-05T15:44:00Z">
        <w:r>
          <w:rPr>
            <w:rFonts w:hint="eastAsia"/>
          </w:rPr>
          <w:t>她与家人并不计较其金额的多少，</w:t>
        </w:r>
      </w:ins>
      <w:ins w:id="94" w:author="3508514697@qq.com" w:date="2023-10-05T15:43:00Z">
        <w:r>
          <w:rPr>
            <w:rFonts w:hint="eastAsia"/>
          </w:rPr>
          <w:t>为此</w:t>
        </w:r>
      </w:ins>
      <w:ins w:id="95" w:author="3508514697@qq.com" w:date="2023-10-05T15:45:00Z">
        <w:r>
          <w:rPr>
            <w:rFonts w:hint="eastAsia"/>
          </w:rPr>
          <w:t>还曾被</w:t>
        </w:r>
      </w:ins>
      <w:ins w:id="96" w:author="3508514697@qq.com" w:date="2023-10-05T15:44:00Z">
        <w:r>
          <w:rPr>
            <w:rFonts w:hint="eastAsia"/>
          </w:rPr>
          <w:t>周围的不少人</w:t>
        </w:r>
      </w:ins>
      <w:ins w:id="97" w:author="3508514697@qq.com" w:date="2023-10-05T15:45:00Z">
        <w:r>
          <w:rPr>
            <w:rFonts w:hint="eastAsia"/>
          </w:rPr>
          <w:t>当作“傻”。</w:t>
        </w:r>
      </w:ins>
    </w:p>
    <w:p w14:paraId="15667ED3" w14:textId="77777777" w:rsidR="00932D02" w:rsidRDefault="00932D02">
      <w:pPr>
        <w:rPr>
          <w:ins w:id="98" w:author="3508514697@qq.com" w:date="2023-10-01T20:20:00Z"/>
        </w:rPr>
      </w:pPr>
    </w:p>
    <w:p w14:paraId="181C3354" w14:textId="77777777" w:rsidR="00932D02" w:rsidRPr="00FC6EB1" w:rsidRDefault="00FF7766">
      <w:pPr>
        <w:rPr>
          <w:color w:val="FF0000"/>
          <w:sz w:val="84"/>
          <w:szCs w:val="84"/>
          <w:rPrChange w:id="99" w:author="佟 佳泽" w:date="2023-10-06T18:20:00Z">
            <w:rPr/>
          </w:rPrChange>
        </w:rPr>
      </w:pPr>
      <w:ins w:id="100" w:author="3508514697@qq.com" w:date="2023-10-01T20:20:00Z">
        <w:r w:rsidRPr="00FC6EB1">
          <w:rPr>
            <w:rFonts w:hint="eastAsia"/>
            <w:color w:val="FF0000"/>
            <w:sz w:val="84"/>
            <w:szCs w:val="84"/>
            <w:rPrChange w:id="101" w:author="佟 佳泽" w:date="2023-10-06T18:20:00Z">
              <w:rPr>
                <w:rFonts w:hint="eastAsia"/>
              </w:rPr>
            </w:rPrChange>
          </w:rPr>
          <w:t>（数据图—彩礼起源和发展）</w:t>
        </w:r>
      </w:ins>
    </w:p>
    <w:p w14:paraId="0CE9ECB8" w14:textId="77777777" w:rsidR="00932D02" w:rsidRDefault="00932D02"/>
    <w:p w14:paraId="052B0219" w14:textId="77777777" w:rsidR="00932D02" w:rsidRDefault="00FF7766">
      <w:pPr>
        <w:rPr>
          <w:ins w:id="102" w:author="3508514697@qq.com" w:date="2023-10-01T20:21:00Z"/>
        </w:rPr>
      </w:pPr>
      <w:commentRangeStart w:id="103"/>
      <w:r>
        <w:t>《仪礼》</w:t>
      </w:r>
      <w:r>
        <w:rPr>
          <w:rFonts w:hint="eastAsia"/>
        </w:rPr>
        <w:t>曰：</w:t>
      </w:r>
      <w:r>
        <w:t>“</w:t>
      </w:r>
      <w:r>
        <w:t>昏有六礼，</w:t>
      </w:r>
      <w:proofErr w:type="gramStart"/>
      <w:r>
        <w:t>纳采</w:t>
      </w:r>
      <w:proofErr w:type="gramEnd"/>
      <w:r>
        <w:t>、问名、纳吉、纳征、请期、亲迎。</w:t>
      </w:r>
      <w:r>
        <w:t>”</w:t>
      </w:r>
      <w:r>
        <w:t>这就是创于西周而后为历朝所沿袭的</w:t>
      </w:r>
      <w:r>
        <w:t>“</w:t>
      </w:r>
      <w:r>
        <w:t>婚姻六礼</w:t>
      </w:r>
      <w:r>
        <w:t>”</w:t>
      </w:r>
      <w:r>
        <w:t>传统习俗。也是</w:t>
      </w:r>
      <w:r>
        <w:t>“</w:t>
      </w:r>
      <w:r>
        <w:t>彩礼</w:t>
      </w:r>
      <w:r>
        <w:t>”</w:t>
      </w:r>
      <w:r>
        <w:t>习俗的来源。</w:t>
      </w:r>
      <w:commentRangeEnd w:id="103"/>
      <w:r>
        <w:rPr>
          <w:rStyle w:val="a4"/>
        </w:rPr>
        <w:commentReference w:id="103"/>
      </w:r>
      <w:r>
        <w:t>在封建</w:t>
      </w:r>
      <w:r>
        <w:rPr>
          <w:rFonts w:hint="eastAsia"/>
        </w:rPr>
        <w:t>小农</w:t>
      </w:r>
      <w:r>
        <w:t>社会，彩礼</w:t>
      </w:r>
      <w:r>
        <w:rPr>
          <w:rFonts w:hint="eastAsia"/>
        </w:rPr>
        <w:t>也</w:t>
      </w:r>
      <w:r>
        <w:t>代表男方从女方家庭</w:t>
      </w:r>
      <w:r>
        <w:t>“</w:t>
      </w:r>
      <w:r>
        <w:t>买走</w:t>
      </w:r>
      <w:r>
        <w:t>”</w:t>
      </w:r>
      <w:r>
        <w:t>女方的劳动力，有补偿的性质</w:t>
      </w:r>
      <w:r>
        <w:rPr>
          <w:rFonts w:hint="eastAsia"/>
        </w:rPr>
        <w:t>，女方则会给出部分嫁妆作为回应</w:t>
      </w:r>
      <w:r>
        <w:t>。</w:t>
      </w:r>
    </w:p>
    <w:p w14:paraId="2FAAAB96" w14:textId="77777777" w:rsidR="00932D02" w:rsidRDefault="00932D02">
      <w:pPr>
        <w:rPr>
          <w:ins w:id="104" w:author="3508514697@qq.com" w:date="2023-10-01T20:21:00Z"/>
        </w:rPr>
      </w:pPr>
    </w:p>
    <w:p w14:paraId="41856698" w14:textId="77777777" w:rsidR="00932D02" w:rsidRPr="00FC6EB1" w:rsidRDefault="00FF7766">
      <w:pPr>
        <w:rPr>
          <w:color w:val="FF0000"/>
          <w:sz w:val="84"/>
          <w:szCs w:val="84"/>
          <w:rPrChange w:id="105" w:author="佟 佳泽" w:date="2023-10-06T18:19:00Z">
            <w:rPr/>
          </w:rPrChange>
        </w:rPr>
      </w:pPr>
      <w:ins w:id="106" w:author="3508514697@qq.com" w:date="2023-10-01T20:21:00Z">
        <w:r w:rsidRPr="00FC6EB1">
          <w:rPr>
            <w:rFonts w:hint="eastAsia"/>
            <w:color w:val="FF0000"/>
            <w:sz w:val="84"/>
            <w:szCs w:val="84"/>
            <w:rPrChange w:id="107" w:author="佟 佳泽" w:date="2023-10-06T18:19:00Z">
              <w:rPr>
                <w:rFonts w:hint="eastAsia"/>
              </w:rPr>
            </w:rPrChange>
          </w:rPr>
          <w:lastRenderedPageBreak/>
          <w:t>（数据图</w:t>
        </w:r>
        <w:r w:rsidRPr="00FC6EB1">
          <w:rPr>
            <w:color w:val="FF0000"/>
            <w:sz w:val="84"/>
            <w:szCs w:val="84"/>
            <w:rPrChange w:id="108" w:author="佟 佳泽" w:date="2023-10-06T18:19:00Z">
              <w:rPr/>
            </w:rPrChange>
          </w:rPr>
          <w:t>—</w:t>
        </w:r>
        <w:r w:rsidRPr="00FC6EB1">
          <w:rPr>
            <w:rFonts w:hint="eastAsia"/>
            <w:color w:val="FF0000"/>
            <w:sz w:val="84"/>
            <w:szCs w:val="84"/>
            <w:rPrChange w:id="109" w:author="佟 佳泽" w:date="2023-10-06T18:19:00Z">
              <w:rPr>
                <w:rFonts w:hint="eastAsia"/>
              </w:rPr>
            </w:rPrChange>
          </w:rPr>
          <w:t>彩礼构成）</w:t>
        </w:r>
      </w:ins>
    </w:p>
    <w:p w14:paraId="35BDAB89" w14:textId="77777777" w:rsidR="00932D02" w:rsidRDefault="00932D02"/>
    <w:p w14:paraId="486A8A33" w14:textId="77777777" w:rsidR="00932D02" w:rsidRDefault="00FF7766">
      <w:pPr>
        <w:rPr>
          <w:ins w:id="110" w:author="3508514697@qq.com" w:date="2023-10-05T14:50:00Z"/>
        </w:rPr>
      </w:pPr>
      <w:r>
        <w:rPr>
          <w:rFonts w:hint="eastAsia"/>
        </w:rPr>
        <w:t>而随着现代社会的发展，婚姻的礼俗</w:t>
      </w:r>
      <w:ins w:id="111" w:author="3508514697@qq.com" w:date="2023-10-05T14:50:00Z">
        <w:r>
          <w:rPr>
            <w:rFonts w:hint="eastAsia"/>
          </w:rPr>
          <w:t>不断</w:t>
        </w:r>
      </w:ins>
      <w:del w:id="112" w:author="3508514697@qq.com" w:date="2023-10-05T14:50:00Z">
        <w:r>
          <w:rPr>
            <w:rFonts w:hint="eastAsia"/>
          </w:rPr>
          <w:delText>趋于</w:delText>
        </w:r>
      </w:del>
      <w:r>
        <w:rPr>
          <w:rFonts w:hint="eastAsia"/>
        </w:rPr>
        <w:t>变化，彩礼作为习俗之一流传下来</w:t>
      </w:r>
      <w:ins w:id="113" w:author="3508514697@qq.com" w:date="2023-10-05T14:51:00Z">
        <w:r>
          <w:rPr>
            <w:rFonts w:hint="eastAsia"/>
          </w:rPr>
          <w:t>的</w:t>
        </w:r>
        <w:proofErr w:type="gramStart"/>
        <w:r>
          <w:rPr>
            <w:rFonts w:hint="eastAsia"/>
          </w:rPr>
          <w:t>同时也衍</w:t>
        </w:r>
      </w:ins>
      <w:proofErr w:type="gramEnd"/>
      <w:del w:id="114" w:author="3508514697@qq.com" w:date="2023-10-05T14:51:00Z">
        <w:r>
          <w:rPr>
            <w:rFonts w:hint="eastAsia"/>
          </w:rPr>
          <w:delText>，也在现代衍</w:delText>
        </w:r>
      </w:del>
      <w:r>
        <w:rPr>
          <w:rFonts w:hint="eastAsia"/>
        </w:rPr>
        <w:t>生出</w:t>
      </w:r>
      <w:del w:id="115" w:author="3508514697@qq.com" w:date="2023-10-05T14:51:00Z">
        <w:r>
          <w:rPr>
            <w:rFonts w:hint="eastAsia"/>
          </w:rPr>
          <w:delText>了</w:delText>
        </w:r>
      </w:del>
      <w:r>
        <w:rPr>
          <w:rFonts w:hint="eastAsia"/>
        </w:rPr>
        <w:t>其他的规则。单彩礼内容</w:t>
      </w:r>
      <w:del w:id="116" w:author="3508514697@qq.com" w:date="2023-10-05T14:53:00Z">
        <w:r>
          <w:rPr>
            <w:rFonts w:hint="eastAsia"/>
          </w:rPr>
          <w:delText>就</w:delText>
        </w:r>
      </w:del>
      <w:r>
        <w:rPr>
          <w:rFonts w:hint="eastAsia"/>
        </w:rPr>
        <w:t>由单纯的钱财，</w:t>
      </w:r>
      <w:ins w:id="117" w:author="3508514697@qq.com" w:date="2023-10-05T14:51:00Z">
        <w:r>
          <w:rPr>
            <w:rFonts w:hint="eastAsia"/>
          </w:rPr>
          <w:t>增添</w:t>
        </w:r>
      </w:ins>
      <w:del w:id="118" w:author="3508514697@qq.com" w:date="2023-10-05T14:51:00Z">
        <w:r>
          <w:rPr>
            <w:rFonts w:hint="eastAsia"/>
          </w:rPr>
          <w:delText>衍生</w:delText>
        </w:r>
      </w:del>
      <w:r>
        <w:rPr>
          <w:rFonts w:hint="eastAsia"/>
        </w:rPr>
        <w:t>出</w:t>
      </w:r>
      <w:del w:id="119" w:author="3508514697@qq.com" w:date="2023-10-05T14:51:00Z">
        <w:r>
          <w:rPr>
            <w:rFonts w:hint="eastAsia"/>
          </w:rPr>
          <w:delText>了</w:delText>
        </w:r>
      </w:del>
      <w:r>
        <w:rPr>
          <w:rFonts w:hint="eastAsia"/>
        </w:rPr>
        <w:t>房与车、三金或五金等其他</w:t>
      </w:r>
      <w:ins w:id="120" w:author="3508514697@qq.com" w:date="2023-10-05T14:53:00Z">
        <w:r>
          <w:rPr>
            <w:rFonts w:hint="eastAsia"/>
          </w:rPr>
          <w:t>内容</w:t>
        </w:r>
      </w:ins>
      <w:del w:id="121" w:author="3508514697@qq.com" w:date="2023-10-05T14:53:00Z">
        <w:r>
          <w:rPr>
            <w:rFonts w:hint="eastAsia"/>
          </w:rPr>
          <w:delText>物质条件，</w:delText>
        </w:r>
      </w:del>
      <w:ins w:id="122" w:author="3508514697@qq.com" w:date="2023-10-05T14:53:00Z">
        <w:r>
          <w:rPr>
            <w:rFonts w:hint="eastAsia"/>
          </w:rPr>
          <w:t>。</w:t>
        </w:r>
      </w:ins>
      <w:r>
        <w:rPr>
          <w:rFonts w:hint="eastAsia"/>
        </w:rPr>
        <w:t>在赵老师所在的徐州，</w:t>
      </w:r>
      <w:ins w:id="123" w:author="3508514697@qq.com" w:date="2023-10-05T14:52:00Z">
        <w:r>
          <w:rPr>
            <w:rFonts w:hint="eastAsia"/>
          </w:rPr>
          <w:t>男方还需在此基础上赠给女方</w:t>
        </w:r>
      </w:ins>
      <w:ins w:id="124" w:author="3508514697@qq.com" w:date="2023-10-05T14:54:00Z">
        <w:r>
          <w:rPr>
            <w:rFonts w:hint="eastAsia"/>
          </w:rPr>
          <w:t>一样极具现</w:t>
        </w:r>
        <w:r>
          <w:rPr>
            <w:rFonts w:hint="eastAsia"/>
          </w:rPr>
          <w:t>代化意味的物件——</w:t>
        </w:r>
      </w:ins>
      <w:ins w:id="125" w:author="3508514697@qq.com" w:date="2023-10-05T14:52:00Z">
        <w:r>
          <w:rPr>
            <w:rFonts w:hint="eastAsia"/>
          </w:rPr>
          <w:t>最新款的手机</w:t>
        </w:r>
      </w:ins>
      <w:ins w:id="126" w:author="3508514697@qq.com" w:date="2023-10-05T14:53:00Z">
        <w:r>
          <w:rPr>
            <w:rFonts w:hint="eastAsia"/>
          </w:rPr>
          <w:t>。</w:t>
        </w:r>
      </w:ins>
      <w:del w:id="127" w:author="3508514697@qq.com" w:date="2023-10-05T14:52:00Z">
        <w:r>
          <w:rPr>
            <w:rFonts w:hint="eastAsia"/>
          </w:rPr>
          <w:delText>彩礼中还会包含最新款手机这个极具现代化意味的物件。</w:delText>
        </w:r>
      </w:del>
    </w:p>
    <w:p w14:paraId="3A44A1CA" w14:textId="77777777" w:rsidR="00932D02" w:rsidRDefault="00932D02">
      <w:pPr>
        <w:rPr>
          <w:ins w:id="128" w:author="3508514697@qq.com" w:date="2023-10-05T14:50:00Z"/>
        </w:rPr>
      </w:pPr>
    </w:p>
    <w:p w14:paraId="75FFA55C" w14:textId="77777777" w:rsidR="00932D02" w:rsidRDefault="00FF7766">
      <w:pPr>
        <w:rPr>
          <w:ins w:id="129" w:author="3508514697@qq.com" w:date="2023-10-01T20:21:00Z"/>
        </w:rPr>
      </w:pPr>
      <w:ins w:id="130" w:author="3508514697@qq.com" w:date="2023-10-01T20:21:00Z">
        <w:r>
          <w:rPr>
            <w:rFonts w:hint="eastAsia"/>
          </w:rPr>
          <w:t>（漫画</w:t>
        </w:r>
      </w:ins>
      <w:ins w:id="131" w:author="3508514697@qq.com" w:date="2023-10-01T20:22:00Z">
        <w:r>
          <w:t>—</w:t>
        </w:r>
        <w:r>
          <w:rPr>
            <w:rFonts w:hint="eastAsia"/>
          </w:rPr>
          <w:t>新娘身上的物件）</w:t>
        </w:r>
      </w:ins>
    </w:p>
    <w:p w14:paraId="6B77B899" w14:textId="77777777" w:rsidR="00932D02" w:rsidRDefault="00932D02"/>
    <w:p w14:paraId="6AF1C149" w14:textId="77777777" w:rsidR="00932D02" w:rsidRDefault="00FF7766">
      <w:pPr>
        <w:rPr>
          <w:ins w:id="132" w:author="3508514697@qq.com" w:date="2023-10-05T14:55:00Z"/>
        </w:rPr>
      </w:pPr>
      <w:r>
        <w:rPr>
          <w:rFonts w:hint="eastAsia"/>
        </w:rPr>
        <w:t>但彩礼</w:t>
      </w:r>
      <w:ins w:id="133" w:author="3508514697@qq.com" w:date="2023-10-05T14:54:00Z">
        <w:r>
          <w:rPr>
            <w:rFonts w:hint="eastAsia"/>
          </w:rPr>
          <w:t>与</w:t>
        </w:r>
      </w:ins>
      <w:r>
        <w:rPr>
          <w:rFonts w:hint="eastAsia"/>
        </w:rPr>
        <w:t>复杂的仪式</w:t>
      </w:r>
      <w:proofErr w:type="gramStart"/>
      <w:r>
        <w:rPr>
          <w:rFonts w:hint="eastAsia"/>
        </w:rPr>
        <w:t>感不是</w:t>
      </w:r>
      <w:proofErr w:type="gramEnd"/>
      <w:r>
        <w:rPr>
          <w:rFonts w:hint="eastAsia"/>
        </w:rPr>
        <w:t>一切</w:t>
      </w:r>
      <w:del w:id="134" w:author="3508514697@qq.com" w:date="2023-10-05T14:55:00Z">
        <w:r>
          <w:rPr>
            <w:rFonts w:hint="eastAsia"/>
          </w:rPr>
          <w:delText>，双方</w:delText>
        </w:r>
      </w:del>
      <w:del w:id="135" w:author="3508514697@qq.com" w:date="2023-10-05T14:54:00Z">
        <w:r>
          <w:rPr>
            <w:rFonts w:hint="eastAsia"/>
          </w:rPr>
          <w:delText>互通的情意</w:delText>
        </w:r>
      </w:del>
      <w:del w:id="136" w:author="3508514697@qq.com" w:date="2023-10-05T14:55:00Z">
        <w:r>
          <w:rPr>
            <w:rFonts w:hint="eastAsia"/>
          </w:rPr>
          <w:delText>更加重要</w:delText>
        </w:r>
      </w:del>
      <w:r>
        <w:rPr>
          <w:rFonts w:hint="eastAsia"/>
        </w:rPr>
        <w:t>。</w:t>
      </w:r>
      <w:del w:id="137" w:author="3508514697@qq.com" w:date="2023-10-05T14:58:00Z">
        <w:r>
          <w:rPr>
            <w:rFonts w:hint="eastAsia"/>
          </w:rPr>
          <w:delText>达成这个共识后，</w:delText>
        </w:r>
      </w:del>
      <w:commentRangeStart w:id="138"/>
      <w:r>
        <w:rPr>
          <w:rFonts w:hint="eastAsia"/>
        </w:rPr>
        <w:t>百</w:t>
      </w:r>
      <w:commentRangeEnd w:id="138"/>
      <w:r>
        <w:rPr>
          <w:rStyle w:val="a4"/>
        </w:rPr>
        <w:commentReference w:id="138"/>
      </w:r>
      <w:r>
        <w:rPr>
          <w:rFonts w:hint="eastAsia"/>
        </w:rPr>
        <w:t>基拉和亚居拉</w:t>
      </w:r>
      <w:del w:id="139" w:author="3508514697@qq.com" w:date="2023-10-05T14:58:00Z">
        <w:r>
          <w:rPr>
            <w:rFonts w:hint="eastAsia"/>
          </w:rPr>
          <w:delText>的结婚准备相对简单。</w:delText>
        </w:r>
      </w:del>
      <w:r>
        <w:rPr>
          <w:rFonts w:hint="eastAsia"/>
        </w:rPr>
        <w:t>预备订婚时准备的三金是二人一同在深圳水贝</w:t>
      </w:r>
      <w:ins w:id="140" w:author="3508514697@qq.com" w:date="2023-10-05T15:04:00Z">
        <w:r>
          <w:rPr>
            <w:rFonts w:hint="eastAsia"/>
          </w:rPr>
          <w:t>黄金交易市场</w:t>
        </w:r>
      </w:ins>
      <w:r>
        <w:rPr>
          <w:rFonts w:hint="eastAsia"/>
        </w:rPr>
        <w:t>以实惠的价格挑选的</w:t>
      </w:r>
      <w:ins w:id="141" w:author="3508514697@qq.com" w:date="2023-10-01T20:15:00Z">
        <w:r>
          <w:rPr>
            <w:rFonts w:hint="eastAsia"/>
          </w:rPr>
          <w:t>，</w:t>
        </w:r>
      </w:ins>
      <w:ins w:id="142" w:author="火华" w:date="2023-10-06T15:24:00Z">
        <w:r>
          <w:rPr>
            <w:rFonts w:hint="eastAsia"/>
          </w:rPr>
          <w:t>而</w:t>
        </w:r>
      </w:ins>
      <w:ins w:id="143" w:author="火华" w:date="2023-10-06T15:25:00Z">
        <w:r>
          <w:rPr>
            <w:rFonts w:hint="eastAsia"/>
          </w:rPr>
          <w:t>通常象征永恒之爱的</w:t>
        </w:r>
      </w:ins>
      <w:del w:id="144" w:author="3508514697@qq.com" w:date="2023-10-01T20:15:00Z">
        <w:r>
          <w:rPr>
            <w:rFonts w:hint="eastAsia"/>
          </w:rPr>
          <w:delText>。</w:delText>
        </w:r>
      </w:del>
      <w:r>
        <w:rPr>
          <w:rFonts w:hint="eastAsia"/>
        </w:rPr>
        <w:t>钻戒在他们看来</w:t>
      </w:r>
      <w:ins w:id="145" w:author="火华" w:date="2023-10-06T15:25:00Z">
        <w:r>
          <w:rPr>
            <w:rFonts w:hint="eastAsia"/>
          </w:rPr>
          <w:t>却</w:t>
        </w:r>
      </w:ins>
      <w:del w:id="146" w:author="火华" w:date="2023-10-06T15:24:00Z">
        <w:r>
          <w:rPr>
            <w:rFonts w:hint="eastAsia"/>
          </w:rPr>
          <w:delText>也</w:delText>
        </w:r>
      </w:del>
      <w:r>
        <w:rPr>
          <w:rFonts w:hint="eastAsia"/>
        </w:rPr>
        <w:t>不是必需品。</w:t>
      </w:r>
      <w:ins w:id="147" w:author="3508514697@qq.com" w:date="2023-10-05T15:05:00Z">
        <w:r>
          <w:rPr>
            <w:rFonts w:hint="eastAsia"/>
          </w:rPr>
          <w:t>“我会心甘情愿地付出，但也会衡量我们的经济状况。”亚居拉说。</w:t>
        </w:r>
      </w:ins>
    </w:p>
    <w:p w14:paraId="72274B31" w14:textId="77777777" w:rsidR="00932D02" w:rsidRDefault="00932D02">
      <w:pPr>
        <w:rPr>
          <w:ins w:id="148" w:author="3508514697@qq.com" w:date="2023-10-03T21:47:00Z"/>
        </w:rPr>
      </w:pPr>
    </w:p>
    <w:p w14:paraId="687C9E1F" w14:textId="77777777" w:rsidR="00932D02" w:rsidRDefault="00FF7766">
      <w:pPr>
        <w:rPr>
          <w:ins w:id="149" w:author="3508514697@qq.com" w:date="2023-10-05T14:55:00Z"/>
        </w:rPr>
      </w:pPr>
      <w:commentRangeStart w:id="150"/>
      <w:del w:id="151" w:author="3508514697@qq.com" w:date="2023-10-01T20:15:00Z">
        <w:r>
          <w:rPr>
            <w:rFonts w:hint="eastAsia"/>
          </w:rPr>
          <w:delText>但亚居拉向百基拉求婚时还是准备了钻戒和金首饰作为惊喜，</w:delText>
        </w:r>
      </w:del>
      <w:commentRangeEnd w:id="150"/>
      <w:r>
        <w:rPr>
          <w:rStyle w:val="a4"/>
        </w:rPr>
        <w:commentReference w:id="150"/>
      </w:r>
      <w:ins w:id="152" w:author="3508514697@qq.com" w:date="2023-10-01T20:20:00Z">
        <w:r>
          <w:rPr>
            <w:rFonts w:hint="eastAsia"/>
          </w:rPr>
          <w:t>（漫画）</w:t>
        </w:r>
      </w:ins>
    </w:p>
    <w:p w14:paraId="7608E503" w14:textId="77777777" w:rsidR="00932D02" w:rsidRDefault="00932D02">
      <w:pPr>
        <w:rPr>
          <w:ins w:id="153" w:author="3508514697@qq.com" w:date="2023-10-03T21:47:00Z"/>
        </w:rPr>
      </w:pPr>
    </w:p>
    <w:p w14:paraId="4E468DAA" w14:textId="77777777" w:rsidR="00932D02" w:rsidRDefault="00FF7766">
      <w:pPr>
        <w:rPr>
          <w:ins w:id="154" w:author="3508514697@qq.com" w:date="2023-10-01T20:20:00Z"/>
        </w:rPr>
      </w:pPr>
      <w:proofErr w:type="gramStart"/>
      <w:r>
        <w:rPr>
          <w:rFonts w:hint="eastAsia"/>
        </w:rPr>
        <w:t>百基拉</w:t>
      </w:r>
      <w:proofErr w:type="gramEnd"/>
      <w:r>
        <w:rPr>
          <w:rFonts w:hint="eastAsia"/>
        </w:rPr>
        <w:t>的父母结婚时的仪式则更加简单，他们</w:t>
      </w:r>
      <w:del w:id="155" w:author="3508514697@qq.com" w:date="2023-10-01T20:17:00Z">
        <w:r>
          <w:rPr>
            <w:rFonts w:hint="eastAsia"/>
          </w:rPr>
          <w:delText>早年来深圳工作时相识相恋，感情极好的二人</w:delText>
        </w:r>
      </w:del>
      <w:del w:id="156" w:author="3508514697@qq.com" w:date="2023-10-01T20:02:00Z">
        <w:r>
          <w:rPr>
            <w:rFonts w:hint="eastAsia"/>
          </w:rPr>
          <w:delText>感动了本来不同意女儿远嫁的女方家庭。</w:delText>
        </w:r>
      </w:del>
      <w:del w:id="157" w:author="3508514697@qq.com" w:date="2023-10-01T20:17:00Z">
        <w:r>
          <w:rPr>
            <w:rFonts w:hint="eastAsia"/>
          </w:rPr>
          <w:delText>最终</w:delText>
        </w:r>
      </w:del>
      <w:del w:id="158" w:author="3508514697@qq.com" w:date="2023-10-01T20:03:00Z">
        <w:r>
          <w:rPr>
            <w:rFonts w:hint="eastAsia"/>
          </w:rPr>
          <w:delText>二人没有</w:delText>
        </w:r>
      </w:del>
      <w:ins w:id="159" w:author="3508514697@qq.com" w:date="2023-10-01T20:03:00Z">
        <w:r>
          <w:rPr>
            <w:rFonts w:hint="eastAsia"/>
          </w:rPr>
          <w:t>既没有准备彩礼，也没有举行婚礼</w:t>
        </w:r>
      </w:ins>
      <w:del w:id="160" w:author="3508514697@qq.com" w:date="2023-10-01T20:03:00Z">
        <w:r>
          <w:rPr>
            <w:rFonts w:hint="eastAsia"/>
          </w:rPr>
          <w:delText>婚礼和彩礼</w:delText>
        </w:r>
      </w:del>
      <w:r>
        <w:rPr>
          <w:rFonts w:hint="eastAsia"/>
        </w:rPr>
        <w:t>，只是回到老家修缮了老房子和拍照领证，</w:t>
      </w:r>
      <w:del w:id="161" w:author="3508514697@qq.com" w:date="2023-10-01T20:17:00Z">
        <w:r>
          <w:rPr>
            <w:rFonts w:hint="eastAsia"/>
          </w:rPr>
          <w:delText>很快就又回到深圳继续工作生活，想攒钱在老家修一栋新房。</w:delText>
        </w:r>
      </w:del>
      <w:r>
        <w:rPr>
          <w:rFonts w:hint="eastAsia"/>
        </w:rPr>
        <w:t>二人生活节俭，但感情依然浓厚</w:t>
      </w:r>
      <w:del w:id="162" w:author="3508514697@qq.com" w:date="2023-10-01T20:04:00Z">
        <w:r>
          <w:rPr>
            <w:rFonts w:hint="eastAsia"/>
          </w:rPr>
          <w:delText>，家中经济基本由百基拉母亲掌管，父亲基本不过问</w:delText>
        </w:r>
      </w:del>
      <w:r>
        <w:rPr>
          <w:rFonts w:hint="eastAsia"/>
        </w:rPr>
        <w:t>。亚居拉的父母则在甘肃老家举行婚礼，</w:t>
      </w:r>
      <w:del w:id="163" w:author="3508514697@qq.com" w:date="2023-10-01T20:17:00Z">
        <w:r>
          <w:rPr>
            <w:rFonts w:hint="eastAsia"/>
          </w:rPr>
          <w:delText>亚居拉的</w:delText>
        </w:r>
      </w:del>
      <w:r>
        <w:rPr>
          <w:rFonts w:hint="eastAsia"/>
        </w:rPr>
        <w:t>父亲提供</w:t>
      </w:r>
      <w:del w:id="164" w:author="3508514697@qq.com" w:date="2023-10-01T20:17:00Z">
        <w:r>
          <w:rPr>
            <w:rFonts w:hint="eastAsia"/>
          </w:rPr>
          <w:delText>了</w:delText>
        </w:r>
      </w:del>
      <w:r>
        <w:rPr>
          <w:rFonts w:hint="eastAsia"/>
        </w:rPr>
        <w:t>房屋，母亲带来了首饰作为嫁妆。</w:t>
      </w:r>
      <w:del w:id="165" w:author="3508514697@qq.com" w:date="2023-10-01T20:33:00Z">
        <w:r>
          <w:rPr>
            <w:rFonts w:hint="eastAsia"/>
          </w:rPr>
          <w:delText>当时</w:delText>
        </w:r>
      </w:del>
      <w:r>
        <w:rPr>
          <w:rFonts w:hint="eastAsia"/>
        </w:rPr>
        <w:t>比起彩礼，</w:t>
      </w:r>
      <w:ins w:id="166" w:author="3508514697@qq.com" w:date="2023-10-01T20:33:00Z">
        <w:r>
          <w:rPr>
            <w:rFonts w:hint="eastAsia"/>
          </w:rPr>
          <w:t>当时</w:t>
        </w:r>
      </w:ins>
      <w:r>
        <w:rPr>
          <w:rFonts w:hint="eastAsia"/>
        </w:rPr>
        <w:t>更</w:t>
      </w:r>
      <w:proofErr w:type="gramStart"/>
      <w:r>
        <w:rPr>
          <w:rFonts w:hint="eastAsia"/>
        </w:rPr>
        <w:t>流</w:t>
      </w:r>
      <w:r>
        <w:rPr>
          <w:rFonts w:hint="eastAsia"/>
        </w:rPr>
        <w:t>行找</w:t>
      </w:r>
      <w:proofErr w:type="gramEnd"/>
      <w:r>
        <w:rPr>
          <w:rFonts w:hint="eastAsia"/>
        </w:rPr>
        <w:t>木匠打制一套家具，再加上黑白电视、自行车、缝纫机</w:t>
      </w:r>
      <w:ins w:id="167" w:author="3508514697@qq.com" w:date="2023-10-01T20:34:00Z">
        <w:r>
          <w:rPr>
            <w:rFonts w:hint="eastAsia"/>
          </w:rPr>
          <w:t>这</w:t>
        </w:r>
      </w:ins>
      <w:r>
        <w:rPr>
          <w:rFonts w:hint="eastAsia"/>
        </w:rPr>
        <w:t>“三大件”</w:t>
      </w:r>
      <w:del w:id="168" w:author="3508514697@qq.com" w:date="2023-10-01T20:33:00Z">
        <w:r>
          <w:rPr>
            <w:rFonts w:hint="eastAsia"/>
          </w:rPr>
          <w:delText>，构成完整的新婚家庭</w:delText>
        </w:r>
      </w:del>
      <w:r>
        <w:rPr>
          <w:rFonts w:hint="eastAsia"/>
        </w:rPr>
        <w:t>。</w:t>
      </w:r>
    </w:p>
    <w:p w14:paraId="03B58A0E" w14:textId="77777777" w:rsidR="00932D02" w:rsidRDefault="00FF7766">
      <w:ins w:id="169" w:author="3508514697@qq.com" w:date="2023-10-01T20:21:00Z">
        <w:r>
          <w:rPr>
            <w:rFonts w:hint="eastAsia"/>
          </w:rPr>
          <w:t>（漫画）</w:t>
        </w:r>
      </w:ins>
    </w:p>
    <w:p w14:paraId="667DDFA6" w14:textId="77777777" w:rsidR="00932D02" w:rsidDel="00A41C16" w:rsidRDefault="00932D02">
      <w:pPr>
        <w:rPr>
          <w:del w:id="170" w:author="佟 佳泽" w:date="2023-10-06T17:44:00Z"/>
        </w:rPr>
      </w:pPr>
    </w:p>
    <w:p w14:paraId="05F9D5B9" w14:textId="77777777" w:rsidR="00932D02" w:rsidRDefault="00FF7766">
      <w:pPr>
        <w:rPr>
          <w:del w:id="171" w:author="3508514697@qq.com" w:date="2023-10-01T20:22:00Z"/>
        </w:rPr>
      </w:pPr>
      <w:del w:id="172" w:author="3508514697@qq.com" w:date="2023-10-01T20:22:00Z">
        <w:r>
          <w:rPr>
            <w:rFonts w:hint="eastAsia"/>
          </w:rPr>
          <w:delText>（数据数据数据需要补充）在全国不同地区，彩礼的组成内容和数目各不相同，有些地区仅将现金视作彩礼，有些地方则包含房车、首饰等。各地彩礼最高的是江西，彩礼是在</w:delText>
        </w:r>
        <w:r>
          <w:rPr>
            <w:rFonts w:hint="eastAsia"/>
          </w:rPr>
          <w:delText>35</w:delText>
        </w:r>
        <w:r>
          <w:rPr>
            <w:rFonts w:hint="eastAsia"/>
          </w:rPr>
          <w:delText>万。除江西外，彩礼包括车房在</w:delText>
        </w:r>
        <w:r>
          <w:rPr>
            <w:rFonts w:hint="eastAsia"/>
          </w:rPr>
          <w:delText>20</w:delText>
        </w:r>
        <w:r>
          <w:rPr>
            <w:rFonts w:hint="eastAsia"/>
          </w:rPr>
          <w:delText>万以上有福建、浙江、江苏、辽宁等地。此外，上海、山东、安徽、天津等省的彩礼也相对较高，不包括车子房子的彩礼超过</w:delText>
        </w:r>
        <w:r>
          <w:rPr>
            <w:rFonts w:hint="eastAsia"/>
          </w:rPr>
          <w:delText>15</w:delText>
        </w:r>
        <w:r>
          <w:rPr>
            <w:rFonts w:hint="eastAsia"/>
          </w:rPr>
          <w:delText>万。彩礼</w:delText>
        </w:r>
        <w:r>
          <w:rPr>
            <w:rFonts w:hint="eastAsia"/>
          </w:rPr>
          <w:delText>10</w:delText>
        </w:r>
        <w:r>
          <w:rPr>
            <w:rFonts w:hint="eastAsia"/>
          </w:rPr>
          <w:delText>万以上的省份，如重庆、山西、甘肃、陕西和贵州等地。其中</w:delText>
        </w:r>
        <w:r>
          <w:rPr>
            <w:rFonts w:hint="eastAsia"/>
          </w:rPr>
          <w:delText>5</w:delText>
        </w:r>
        <w:r>
          <w:rPr>
            <w:rFonts w:hint="eastAsia"/>
          </w:rPr>
          <w:delText>万以下的分别是</w:delText>
        </w:r>
        <w:r>
          <w:rPr>
            <w:rFonts w:hint="eastAsia"/>
          </w:rPr>
          <w:delText>:</w:delText>
        </w:r>
        <w:r>
          <w:rPr>
            <w:rFonts w:hint="eastAsia"/>
          </w:rPr>
          <w:delText>广东</w:delText>
        </w:r>
        <w:r>
          <w:rPr>
            <w:rFonts w:hint="eastAsia"/>
          </w:rPr>
          <w:delText>4</w:delText>
        </w:r>
        <w:r>
          <w:rPr>
            <w:rFonts w:hint="eastAsia"/>
          </w:rPr>
          <w:delText>万，台湾省</w:delText>
        </w:r>
        <w:r>
          <w:rPr>
            <w:rFonts w:hint="eastAsia"/>
          </w:rPr>
          <w:delText>3</w:delText>
        </w:r>
        <w:r>
          <w:rPr>
            <w:rFonts w:hint="eastAsia"/>
          </w:rPr>
          <w:delText>万，北</w:delText>
        </w:r>
        <w:r>
          <w:rPr>
            <w:rFonts w:hint="eastAsia"/>
          </w:rPr>
          <w:delText>京</w:delText>
        </w:r>
        <w:r>
          <w:rPr>
            <w:rFonts w:hint="eastAsia"/>
          </w:rPr>
          <w:delText>3</w:delText>
        </w:r>
        <w:r>
          <w:rPr>
            <w:rFonts w:hint="eastAsia"/>
          </w:rPr>
          <w:delText>万，澳门</w:delText>
        </w:r>
        <w:r>
          <w:rPr>
            <w:rFonts w:hint="eastAsia"/>
          </w:rPr>
          <w:delText>2</w:delText>
        </w:r>
        <w:r>
          <w:rPr>
            <w:rFonts w:hint="eastAsia"/>
          </w:rPr>
          <w:delText>万，香港</w:delText>
        </w:r>
        <w:r>
          <w:rPr>
            <w:rFonts w:hint="eastAsia"/>
          </w:rPr>
          <w:delText>2</w:delText>
        </w:r>
        <w:r>
          <w:rPr>
            <w:rFonts w:hint="eastAsia"/>
          </w:rPr>
          <w:delText>万，西藏</w:delText>
        </w:r>
        <w:r>
          <w:rPr>
            <w:rFonts w:hint="eastAsia"/>
          </w:rPr>
          <w:delText>1</w:delText>
        </w:r>
        <w:r>
          <w:rPr>
            <w:rFonts w:hint="eastAsia"/>
          </w:rPr>
          <w:delText>万。</w:delText>
        </w:r>
      </w:del>
    </w:p>
    <w:p w14:paraId="5C88DBB1" w14:textId="77777777" w:rsidR="00932D02" w:rsidRDefault="00932D02">
      <w:pPr>
        <w:rPr>
          <w:ins w:id="173" w:author="3508514697@qq.com" w:date="2023-10-01T20:22:00Z"/>
        </w:rPr>
      </w:pPr>
    </w:p>
    <w:p w14:paraId="09610C11" w14:textId="77777777" w:rsidR="00932D02" w:rsidRPr="00FC6EB1" w:rsidRDefault="00FF7766">
      <w:pPr>
        <w:rPr>
          <w:ins w:id="174" w:author="3508514697@qq.com" w:date="2023-10-01T20:22:00Z"/>
          <w:color w:val="FF0000"/>
          <w:sz w:val="84"/>
          <w:szCs w:val="84"/>
          <w:rPrChange w:id="175" w:author="佟 佳泽" w:date="2023-10-06T18:19:00Z">
            <w:rPr>
              <w:ins w:id="176" w:author="3508514697@qq.com" w:date="2023-10-01T20:22:00Z"/>
            </w:rPr>
          </w:rPrChange>
        </w:rPr>
      </w:pPr>
      <w:ins w:id="177" w:author="3508514697@qq.com" w:date="2023-10-01T20:22:00Z">
        <w:r w:rsidRPr="00FC6EB1">
          <w:rPr>
            <w:rFonts w:hint="eastAsia"/>
            <w:color w:val="FF0000"/>
            <w:sz w:val="84"/>
            <w:szCs w:val="84"/>
            <w:rPrChange w:id="178" w:author="佟 佳泽" w:date="2023-10-06T18:19:00Z">
              <w:rPr>
                <w:rFonts w:hint="eastAsia"/>
              </w:rPr>
            </w:rPrChange>
          </w:rPr>
          <w:t>（直接用数据图</w:t>
        </w:r>
        <w:commentRangeStart w:id="179"/>
        <w:r w:rsidRPr="00FC6EB1">
          <w:rPr>
            <w:rFonts w:hint="eastAsia"/>
            <w:color w:val="FF0000"/>
            <w:sz w:val="84"/>
            <w:szCs w:val="84"/>
            <w:rPrChange w:id="180" w:author="佟 佳泽" w:date="2023-10-06T18:19:00Z">
              <w:rPr>
                <w:rFonts w:hint="eastAsia"/>
              </w:rPr>
            </w:rPrChange>
          </w:rPr>
          <w:t>表示</w:t>
        </w:r>
      </w:ins>
      <w:commentRangeEnd w:id="179"/>
      <w:ins w:id="181" w:author="3508514697@qq.com" w:date="2023-10-01T20:24:00Z">
        <w:r w:rsidRPr="00FC6EB1">
          <w:rPr>
            <w:rStyle w:val="a4"/>
            <w:color w:val="FF0000"/>
            <w:sz w:val="84"/>
            <w:szCs w:val="84"/>
            <w:rPrChange w:id="182" w:author="佟 佳泽" w:date="2023-10-06T18:19:00Z">
              <w:rPr>
                <w:rStyle w:val="a4"/>
              </w:rPr>
            </w:rPrChange>
          </w:rPr>
          <w:commentReference w:id="179"/>
        </w:r>
      </w:ins>
      <w:ins w:id="183" w:author="3508514697@qq.com" w:date="2023-10-01T20:22:00Z">
        <w:r w:rsidRPr="00FC6EB1">
          <w:rPr>
            <w:rFonts w:hint="eastAsia"/>
            <w:color w:val="FF0000"/>
            <w:sz w:val="84"/>
            <w:szCs w:val="84"/>
            <w:rPrChange w:id="184" w:author="佟 佳泽" w:date="2023-10-06T18:19:00Z">
              <w:rPr>
                <w:rFonts w:hint="eastAsia"/>
              </w:rPr>
            </w:rPrChange>
          </w:rPr>
          <w:t>）</w:t>
        </w:r>
      </w:ins>
    </w:p>
    <w:p w14:paraId="29858DF0" w14:textId="77777777" w:rsidR="00932D02" w:rsidRDefault="00932D02"/>
    <w:p w14:paraId="03A2F5A6" w14:textId="77777777" w:rsidR="00932D02" w:rsidRDefault="00FF7766">
      <w:ins w:id="185" w:author="3508514697@qq.com" w:date="2023-10-01T20:06:00Z">
        <w:r>
          <w:rPr>
            <w:rFonts w:hint="eastAsia"/>
          </w:rPr>
          <w:t>公职人员石头曾在江西九江地区进行过彩礼问题的调研，他</w:t>
        </w:r>
      </w:ins>
      <w:del w:id="186" w:author="3508514697@qq.com" w:date="2023-10-01T20:06:00Z">
        <w:r>
          <w:rPr>
            <w:rFonts w:hint="eastAsia"/>
          </w:rPr>
          <w:delText>因工作需要，在江西九江进行过彩礼调研的石头</w:delText>
        </w:r>
      </w:del>
      <w:r>
        <w:rPr>
          <w:rFonts w:hint="eastAsia"/>
        </w:rPr>
        <w:t>发现，</w:t>
      </w:r>
      <w:del w:id="187" w:author="3508514697@qq.com" w:date="2023-10-01T20:08:00Z">
        <w:r>
          <w:rPr>
            <w:rFonts w:hint="eastAsia"/>
          </w:rPr>
          <w:delText>家庭</w:delText>
        </w:r>
      </w:del>
      <w:proofErr w:type="gramStart"/>
      <w:ins w:id="188" w:author="3508514697@qq.com" w:date="2023-10-05T20:20:00Z">
        <w:r>
          <w:rPr>
            <w:rFonts w:hint="eastAsia"/>
          </w:rPr>
          <w:t>较欠发达</w:t>
        </w:r>
      </w:ins>
      <w:proofErr w:type="gramEnd"/>
      <w:del w:id="189" w:author="3508514697@qq.com" w:date="2023-10-05T20:20:00Z">
        <w:r>
          <w:rPr>
            <w:rFonts w:hint="eastAsia"/>
          </w:rPr>
          <w:delText>经济</w:delText>
        </w:r>
      </w:del>
      <w:del w:id="190" w:author="3508514697@qq.com" w:date="2023-10-01T20:07:00Z">
        <w:r>
          <w:rPr>
            <w:rFonts w:hint="eastAsia"/>
          </w:rPr>
          <w:delText>条件</w:delText>
        </w:r>
      </w:del>
      <w:del w:id="191" w:author="3508514697@qq.com" w:date="2023-10-05T20:20:00Z">
        <w:r>
          <w:rPr>
            <w:rFonts w:hint="eastAsia"/>
          </w:rPr>
          <w:delText>水平</w:delText>
        </w:r>
      </w:del>
      <w:del w:id="192" w:author="3508514697@qq.com" w:date="2023-10-01T20:07:00Z">
        <w:r>
          <w:rPr>
            <w:rFonts w:hint="eastAsia"/>
          </w:rPr>
          <w:delText>越</w:delText>
        </w:r>
      </w:del>
      <w:del w:id="193" w:author="3508514697@qq.com" w:date="2023-10-05T20:20:00Z">
        <w:r>
          <w:rPr>
            <w:rFonts w:hint="eastAsia"/>
          </w:rPr>
          <w:delText>低</w:delText>
        </w:r>
      </w:del>
      <w:r>
        <w:rPr>
          <w:rFonts w:hint="eastAsia"/>
        </w:rPr>
        <w:t>的地区，由于认知狭隘和</w:t>
      </w:r>
      <w:ins w:id="194" w:author="3508514697@qq.com" w:date="2023-10-01T20:34:00Z">
        <w:r>
          <w:rPr>
            <w:rFonts w:hint="eastAsia"/>
          </w:rPr>
          <w:t>重男轻女的</w:t>
        </w:r>
      </w:ins>
      <w:r>
        <w:rPr>
          <w:rFonts w:hint="eastAsia"/>
        </w:rPr>
        <w:t>传统观念，彩礼相对</w:t>
      </w:r>
      <w:ins w:id="195" w:author="3508514697@qq.com" w:date="2023-10-01T20:07:00Z">
        <w:r>
          <w:rPr>
            <w:rFonts w:hint="eastAsia"/>
          </w:rPr>
          <w:t>更</w:t>
        </w:r>
      </w:ins>
      <w:del w:id="196" w:author="3508514697@qq.com" w:date="2023-10-01T20:07:00Z">
        <w:r>
          <w:rPr>
            <w:rFonts w:hint="eastAsia"/>
          </w:rPr>
          <w:delText>越</w:delText>
        </w:r>
      </w:del>
      <w:r>
        <w:rPr>
          <w:rFonts w:hint="eastAsia"/>
        </w:rPr>
        <w:t>高</w:t>
      </w:r>
      <w:ins w:id="197" w:author="3508514697@qq.com" w:date="2023-10-01T20:07:00Z">
        <w:r>
          <w:rPr>
            <w:rFonts w:hint="eastAsia"/>
          </w:rPr>
          <w:t>。</w:t>
        </w:r>
      </w:ins>
      <w:del w:id="198" w:author="3508514697@qq.com" w:date="2023-10-01T20:07:00Z">
        <w:r>
          <w:rPr>
            <w:rFonts w:hint="eastAsia"/>
          </w:rPr>
          <w:delText>，</w:delText>
        </w:r>
      </w:del>
      <w:commentRangeStart w:id="199"/>
      <w:del w:id="200" w:author="3508514697@qq.com" w:date="2023-10-01T20:35:00Z">
        <w:r>
          <w:rPr>
            <w:rFonts w:hint="eastAsia"/>
          </w:rPr>
          <w:delText>重男轻女的思想严重的地区</w:delText>
        </w:r>
      </w:del>
      <w:del w:id="201" w:author="3508514697@qq.com" w:date="2023-10-01T20:07:00Z">
        <w:r>
          <w:rPr>
            <w:rFonts w:hint="eastAsia"/>
          </w:rPr>
          <w:delText>中</w:delText>
        </w:r>
      </w:del>
      <w:del w:id="202" w:author="3508514697@qq.com" w:date="2023-10-01T20:35:00Z">
        <w:r>
          <w:rPr>
            <w:rFonts w:hint="eastAsia"/>
          </w:rPr>
          <w:delText>，“嫁出去的女儿泼出去的水”之类思想根深蒂固，也会收更高的彩礼。</w:delText>
        </w:r>
      </w:del>
      <w:commentRangeEnd w:id="199"/>
      <w:r>
        <w:rPr>
          <w:rStyle w:val="a4"/>
        </w:rPr>
        <w:commentReference w:id="199"/>
      </w:r>
      <w:r>
        <w:rPr>
          <w:rFonts w:hint="eastAsia"/>
        </w:rPr>
        <w:t>此外，彩礼的数目也和家庭具体经济水平</w:t>
      </w:r>
      <w:del w:id="203" w:author="3508514697@qq.com" w:date="2023-10-05T20:20:00Z">
        <w:r>
          <w:rPr>
            <w:rFonts w:hint="eastAsia"/>
          </w:rPr>
          <w:delText>和</w:delText>
        </w:r>
      </w:del>
      <w:ins w:id="204" w:author="3508514697@qq.com" w:date="2023-10-05T20:20:00Z">
        <w:r>
          <w:rPr>
            <w:rFonts w:hint="eastAsia"/>
          </w:rPr>
          <w:t>以及</w:t>
        </w:r>
      </w:ins>
      <w:r>
        <w:rPr>
          <w:rFonts w:hint="eastAsia"/>
        </w:rPr>
        <w:t>地区物价等相关。</w:t>
      </w:r>
      <w:ins w:id="205" w:author="3508514697@qq.com" w:date="2023-10-05T20:21:00Z">
        <w:r>
          <w:rPr>
            <w:rFonts w:hint="eastAsia"/>
          </w:rPr>
          <w:t>赵老师则观察出，人均收入偏低的农村彩礼</w:t>
        </w:r>
      </w:ins>
      <w:proofErr w:type="gramStart"/>
      <w:ins w:id="206" w:author="3508514697@qq.com" w:date="2023-10-05T20:25:00Z">
        <w:r>
          <w:rPr>
            <w:rFonts w:hint="eastAsia"/>
          </w:rPr>
          <w:t>树</w:t>
        </w:r>
      </w:ins>
      <w:ins w:id="207" w:author="3508514697@qq.com" w:date="2023-10-05T20:21:00Z">
        <w:r>
          <w:rPr>
            <w:rFonts w:hint="eastAsia"/>
          </w:rPr>
          <w:t>普遍</w:t>
        </w:r>
        <w:proofErr w:type="gramEnd"/>
        <w:r>
          <w:rPr>
            <w:rFonts w:hint="eastAsia"/>
          </w:rPr>
          <w:t>高于城市，也是因为</w:t>
        </w:r>
      </w:ins>
      <w:ins w:id="208" w:author="3508514697@qq.com" w:date="2023-10-05T20:22:00Z">
        <w:r>
          <w:rPr>
            <w:rFonts w:hint="eastAsia"/>
          </w:rPr>
          <w:t>农村的适龄女性更少，</w:t>
        </w:r>
      </w:ins>
      <w:ins w:id="209" w:author="3508514697@qq.com" w:date="2023-10-05T20:25:00Z">
        <w:r>
          <w:rPr>
            <w:rFonts w:hint="eastAsia"/>
          </w:rPr>
          <w:t>女性资源比城市更为珍稀。</w:t>
        </w:r>
      </w:ins>
    </w:p>
    <w:p w14:paraId="02A7151D" w14:textId="77777777" w:rsidR="00932D02" w:rsidRDefault="00932D02"/>
    <w:p w14:paraId="5EE1AE95" w14:textId="77777777" w:rsidR="00932D02" w:rsidRDefault="00FF7766">
      <w:r>
        <w:rPr>
          <w:rFonts w:hint="eastAsia"/>
        </w:rPr>
        <w:t>（户数人口数性别比例统计图）</w:t>
      </w:r>
    </w:p>
    <w:p w14:paraId="12F37B0D" w14:textId="77777777" w:rsidR="00932D02" w:rsidRDefault="00932D02"/>
    <w:p w14:paraId="21C461F0" w14:textId="77777777" w:rsidR="00932D02" w:rsidRDefault="00FF7766">
      <w:r>
        <w:rPr>
          <w:rFonts w:hint="eastAsia"/>
        </w:rPr>
        <w:t>但石头也发现，</w:t>
      </w:r>
      <w:del w:id="210" w:author="3508514697@qq.com" w:date="2023-10-01T20:38:00Z">
        <w:r>
          <w:rPr>
            <w:rFonts w:hint="eastAsia"/>
          </w:rPr>
          <w:delText>由于</w:delText>
        </w:r>
      </w:del>
      <w:r>
        <w:rPr>
          <w:rFonts w:hint="eastAsia"/>
        </w:rPr>
        <w:t>调研样本多</w:t>
      </w:r>
      <w:ins w:id="211" w:author="3508514697@qq.com" w:date="2023-10-01T20:38:00Z">
        <w:r>
          <w:rPr>
            <w:rFonts w:hint="eastAsia"/>
          </w:rPr>
          <w:t>、</w:t>
        </w:r>
      </w:ins>
      <w:del w:id="212" w:author="3508514697@qq.com" w:date="2023-10-01T20:38:00Z">
        <w:r>
          <w:rPr>
            <w:rFonts w:hint="eastAsia"/>
          </w:rPr>
          <w:delText>，</w:delText>
        </w:r>
      </w:del>
      <w:r>
        <w:rPr>
          <w:rFonts w:hint="eastAsia"/>
        </w:rPr>
        <w:t>范围大，</w:t>
      </w:r>
      <w:ins w:id="213" w:author="火华" w:date="2023-10-06T15:25:00Z">
        <w:r>
          <w:rPr>
            <w:rFonts w:hint="eastAsia"/>
          </w:rPr>
          <w:t>彩礼问题的</w:t>
        </w:r>
      </w:ins>
      <w:del w:id="214" w:author="3508514697@qq.com" w:date="2023-10-01T20:38:00Z">
        <w:r>
          <w:rPr>
            <w:rFonts w:hint="eastAsia"/>
          </w:rPr>
          <w:delText>带来</w:delText>
        </w:r>
      </w:del>
      <w:r>
        <w:rPr>
          <w:rFonts w:hint="eastAsia"/>
        </w:rPr>
        <w:t>求证</w:t>
      </w:r>
      <w:ins w:id="215" w:author="3508514697@qq.com" w:date="2023-10-01T20:38:00Z">
        <w:r>
          <w:rPr>
            <w:rFonts w:hint="eastAsia"/>
          </w:rPr>
          <w:t>十分</w:t>
        </w:r>
      </w:ins>
      <w:r>
        <w:rPr>
          <w:rFonts w:hint="eastAsia"/>
        </w:rPr>
        <w:t>困难</w:t>
      </w:r>
      <w:del w:id="216" w:author="3508514697@qq.com" w:date="2023-10-01T20:38:00Z">
        <w:r>
          <w:rPr>
            <w:rFonts w:hint="eastAsia"/>
          </w:rPr>
          <w:delText>的问题</w:delText>
        </w:r>
      </w:del>
      <w:r>
        <w:rPr>
          <w:rFonts w:hint="eastAsia"/>
        </w:rPr>
        <w:t>。加之彩礼话题</w:t>
      </w:r>
      <w:del w:id="217" w:author="3508514697@qq.com" w:date="2023-10-01T20:08:00Z">
        <w:r>
          <w:rPr>
            <w:rFonts w:hint="eastAsia"/>
          </w:rPr>
          <w:delText>的</w:delText>
        </w:r>
      </w:del>
      <w:r>
        <w:rPr>
          <w:rFonts w:hint="eastAsia"/>
        </w:rPr>
        <w:t>敏感</w:t>
      </w:r>
      <w:del w:id="218" w:author="3508514697@qq.com" w:date="2023-10-01T20:08:00Z">
        <w:r>
          <w:rPr>
            <w:rFonts w:hint="eastAsia"/>
          </w:rPr>
          <w:delText>性和</w:delText>
        </w:r>
      </w:del>
      <w:ins w:id="219" w:author="3508514697@qq.com" w:date="2023-10-01T20:08:00Z">
        <w:r>
          <w:rPr>
            <w:rFonts w:hint="eastAsia"/>
          </w:rPr>
          <w:t>，</w:t>
        </w:r>
      </w:ins>
      <w:del w:id="220" w:author="3508514697@qq.com" w:date="2023-10-01T20:08:00Z">
        <w:r>
          <w:rPr>
            <w:rFonts w:hint="eastAsia"/>
          </w:rPr>
          <w:delText>官方调查会让</w:delText>
        </w:r>
      </w:del>
      <w:r>
        <w:rPr>
          <w:rFonts w:hint="eastAsia"/>
        </w:rPr>
        <w:t>很多乡村害怕负面影响，</w:t>
      </w:r>
      <w:ins w:id="221" w:author="3508514697@qq.com" w:date="2023-10-01T20:09:00Z">
        <w:r>
          <w:rPr>
            <w:rFonts w:hint="eastAsia"/>
          </w:rPr>
          <w:t>面对官方调查时</w:t>
        </w:r>
      </w:ins>
      <w:r>
        <w:rPr>
          <w:rFonts w:hint="eastAsia"/>
        </w:rPr>
        <w:t>刻意要求</w:t>
      </w:r>
      <w:ins w:id="222" w:author="3508514697@qq.com" w:date="2023-10-01T20:09:00Z">
        <w:r>
          <w:rPr>
            <w:rFonts w:hint="eastAsia"/>
          </w:rPr>
          <w:t>居民</w:t>
        </w:r>
      </w:ins>
      <w:r>
        <w:rPr>
          <w:rFonts w:hint="eastAsia"/>
        </w:rPr>
        <w:t>低报</w:t>
      </w:r>
      <w:ins w:id="223" w:author="3508514697@qq.com" w:date="2023-10-01T20:09:00Z">
        <w:r>
          <w:rPr>
            <w:rFonts w:hint="eastAsia"/>
          </w:rPr>
          <w:t>。</w:t>
        </w:r>
      </w:ins>
      <w:del w:id="224" w:author="3508514697@qq.com" w:date="2023-10-01T20:09:00Z">
        <w:r>
          <w:rPr>
            <w:rFonts w:hint="eastAsia"/>
          </w:rPr>
          <w:delText>，</w:delText>
        </w:r>
      </w:del>
      <w:r>
        <w:rPr>
          <w:rFonts w:hint="eastAsia"/>
        </w:rPr>
        <w:t>也有部分居民会存在虚荣而高报彩礼，</w:t>
      </w:r>
      <w:del w:id="225" w:author="3508514697@qq.com" w:date="2023-10-01T20:09:00Z">
        <w:r>
          <w:rPr>
            <w:rFonts w:hint="eastAsia"/>
          </w:rPr>
          <w:delText>也可能</w:delText>
        </w:r>
      </w:del>
      <w:r>
        <w:rPr>
          <w:rFonts w:hint="eastAsia"/>
        </w:rPr>
        <w:t>降低</w:t>
      </w:r>
      <w:ins w:id="226" w:author="3508514697@qq.com" w:date="2023-10-01T20:09:00Z">
        <w:r>
          <w:rPr>
            <w:rFonts w:hint="eastAsia"/>
          </w:rPr>
          <w:t>了</w:t>
        </w:r>
      </w:ins>
      <w:r>
        <w:rPr>
          <w:rFonts w:hint="eastAsia"/>
        </w:rPr>
        <w:t>调研的真实性和客观性。</w:t>
      </w:r>
    </w:p>
    <w:p w14:paraId="05EE0138" w14:textId="77777777" w:rsidR="00932D02" w:rsidRDefault="00932D02"/>
    <w:p w14:paraId="16B16A55" w14:textId="77777777" w:rsidR="00932D02" w:rsidRDefault="00932D02"/>
    <w:p w14:paraId="2F490011" w14:textId="77777777" w:rsidR="00932D02" w:rsidRDefault="00FF7766">
      <w:r>
        <w:rPr>
          <w:rFonts w:hint="eastAsia"/>
          <w:sz w:val="36"/>
          <w:szCs w:val="44"/>
          <w:highlight w:val="yellow"/>
        </w:rPr>
        <w:t>Part 2</w:t>
      </w:r>
      <w:r>
        <w:rPr>
          <w:rFonts w:hint="eastAsia"/>
          <w:sz w:val="36"/>
          <w:szCs w:val="44"/>
          <w:highlight w:val="yellow"/>
        </w:rPr>
        <w:t>：</w:t>
      </w:r>
    </w:p>
    <w:p w14:paraId="1E946711" w14:textId="77777777" w:rsidR="00932D02" w:rsidRDefault="00FF7766">
      <w:ins w:id="227" w:author="3508514697@qq.com" w:date="2023-10-05T19:19:00Z">
        <w:r>
          <w:rPr>
            <w:rFonts w:hint="eastAsia"/>
          </w:rPr>
          <w:t>赵老师</w:t>
        </w:r>
      </w:ins>
      <w:ins w:id="228" w:author="3508514697@qq.com" w:date="2023-10-05T15:08:00Z">
        <w:r>
          <w:rPr>
            <w:rFonts w:hint="eastAsia"/>
          </w:rPr>
          <w:t>身穿</w:t>
        </w:r>
        <w:proofErr w:type="gramStart"/>
        <w:r>
          <w:rPr>
            <w:rFonts w:hint="eastAsia"/>
          </w:rPr>
          <w:t>曳</w:t>
        </w:r>
        <w:proofErr w:type="gramEnd"/>
        <w:r>
          <w:rPr>
            <w:rFonts w:hint="eastAsia"/>
          </w:rPr>
          <w:t>地的洁白婚纱，穿过</w:t>
        </w:r>
      </w:ins>
      <w:ins w:id="229" w:author="3508514697@qq.com" w:date="2023-10-05T15:11:00Z">
        <w:r>
          <w:rPr>
            <w:rFonts w:hint="eastAsia"/>
          </w:rPr>
          <w:t>庭院里</w:t>
        </w:r>
      </w:ins>
      <w:ins w:id="230" w:author="3508514697@qq.com" w:date="2023-10-05T15:09:00Z">
        <w:r>
          <w:rPr>
            <w:rFonts w:hint="eastAsia"/>
          </w:rPr>
          <w:t>无数亲朋满座的喜酒</w:t>
        </w:r>
        <w:proofErr w:type="gramStart"/>
        <w:r>
          <w:rPr>
            <w:rFonts w:hint="eastAsia"/>
          </w:rPr>
          <w:t>桌</w:t>
        </w:r>
      </w:ins>
      <w:ins w:id="231" w:author="3508514697@qq.com" w:date="2023-10-05T15:11:00Z">
        <w:r>
          <w:rPr>
            <w:rFonts w:hint="eastAsia"/>
          </w:rPr>
          <w:t>来到</w:t>
        </w:r>
        <w:proofErr w:type="gramEnd"/>
        <w:r>
          <w:rPr>
            <w:rFonts w:hint="eastAsia"/>
          </w:rPr>
          <w:t>新郎家中</w:t>
        </w:r>
      </w:ins>
      <w:ins w:id="232" w:author="3508514697@qq.com" w:date="2023-10-05T15:09:00Z">
        <w:r>
          <w:rPr>
            <w:rFonts w:hint="eastAsia"/>
          </w:rPr>
          <w:t>。</w:t>
        </w:r>
      </w:ins>
      <w:ins w:id="233" w:author="3508514697@qq.com" w:date="2023-10-05T15:10:00Z">
        <w:r>
          <w:rPr>
            <w:rFonts w:hint="eastAsia"/>
          </w:rPr>
          <w:t>大红色的桌布、地毯和地上散落的爆竹碎屑与</w:t>
        </w:r>
      </w:ins>
      <w:ins w:id="234" w:author="3508514697@qq.com" w:date="2023-10-05T15:11:00Z">
        <w:r>
          <w:rPr>
            <w:rFonts w:hint="eastAsia"/>
          </w:rPr>
          <w:t>礼服</w:t>
        </w:r>
      </w:ins>
      <w:ins w:id="235" w:author="3508514697@qq.com" w:date="2023-10-05T15:10:00Z">
        <w:r>
          <w:rPr>
            <w:rFonts w:hint="eastAsia"/>
          </w:rPr>
          <w:t>白纱形成鲜明对比，背景音乐也</w:t>
        </w:r>
      </w:ins>
      <w:ins w:id="236" w:author="3508514697@qq.com" w:date="2023-10-05T15:11:00Z">
        <w:r>
          <w:rPr>
            <w:rFonts w:hint="eastAsia"/>
          </w:rPr>
          <w:t>并非是《婚礼进行曲》，</w:t>
        </w:r>
        <w:r>
          <w:rPr>
            <w:rFonts w:hint="eastAsia"/>
          </w:rPr>
          <w:lastRenderedPageBreak/>
          <w:t>而是乡村喇叭</w:t>
        </w:r>
        <w:proofErr w:type="gramStart"/>
        <w:r>
          <w:rPr>
            <w:rFonts w:hint="eastAsia"/>
          </w:rPr>
          <w:t>队热情</w:t>
        </w:r>
        <w:proofErr w:type="gramEnd"/>
        <w:r>
          <w:rPr>
            <w:rFonts w:hint="eastAsia"/>
          </w:rPr>
          <w:t>非凡的吹吹打打。</w:t>
        </w:r>
      </w:ins>
      <w:del w:id="237" w:author="3508514697@qq.com" w:date="2023-10-05T15:07:00Z">
        <w:r>
          <w:rPr>
            <w:rFonts w:hint="eastAsia"/>
          </w:rPr>
          <w:delText>喇叭队和农村大院、司仪和洁白的婚纱，</w:delText>
        </w:r>
      </w:del>
      <w:r>
        <w:rPr>
          <w:rFonts w:hint="eastAsia"/>
        </w:rPr>
        <w:t>中式和西式</w:t>
      </w:r>
      <w:ins w:id="238" w:author="3508514697@qq.com" w:date="2023-10-05T19:19:00Z">
        <w:r>
          <w:rPr>
            <w:rFonts w:hint="eastAsia"/>
          </w:rPr>
          <w:t>、</w:t>
        </w:r>
      </w:ins>
      <w:del w:id="239" w:author="3508514697@qq.com" w:date="2023-10-05T19:19:00Z">
        <w:r>
          <w:rPr>
            <w:rFonts w:hint="eastAsia"/>
          </w:rPr>
          <w:delText>，</w:delText>
        </w:r>
      </w:del>
      <w:r>
        <w:rPr>
          <w:rFonts w:hint="eastAsia"/>
        </w:rPr>
        <w:t>传统与现代的碰撞，构成了</w:t>
      </w:r>
      <w:ins w:id="240" w:author="3508514697@qq.com" w:date="2023-10-05T19:19:00Z">
        <w:r>
          <w:rPr>
            <w:rFonts w:hint="eastAsia"/>
          </w:rPr>
          <w:t>她</w:t>
        </w:r>
      </w:ins>
      <w:del w:id="241" w:author="3508514697@qq.com" w:date="2023-10-05T19:19:00Z">
        <w:r>
          <w:rPr>
            <w:rFonts w:hint="eastAsia"/>
          </w:rPr>
          <w:delText>赵老师</w:delText>
        </w:r>
      </w:del>
      <w:r>
        <w:rPr>
          <w:rFonts w:hint="eastAsia"/>
        </w:rPr>
        <w:t>在徐州的婚礼景象。</w:t>
      </w:r>
      <w:del w:id="242" w:author="3508514697@qq.com" w:date="2023-10-05T15:12:00Z">
        <w:r>
          <w:rPr>
            <w:rFonts w:hint="eastAsia"/>
          </w:rPr>
          <w:delText>她的婚礼分为两场，男方和女方同日举行婚礼宴席，女方家庭婚礼在城区举办，宴请女方亲朋。赵老师留在农村，和丈夫一起参加男方婚礼。</w:delText>
        </w:r>
      </w:del>
    </w:p>
    <w:p w14:paraId="3E42B751" w14:textId="77777777" w:rsidR="00932D02" w:rsidRDefault="00932D02"/>
    <w:p w14:paraId="207F647C" w14:textId="444ED431" w:rsidR="00932D02" w:rsidRDefault="00FF7766">
      <w:pPr>
        <w:rPr>
          <w:ins w:id="243" w:author="佟 佳泽" w:date="2023-10-06T18:08:00Z"/>
        </w:rPr>
      </w:pPr>
      <w:ins w:id="244" w:author="3508514697@qq.com" w:date="2023-10-05T15:13:00Z">
        <w:r>
          <w:rPr>
            <w:rFonts w:hint="eastAsia"/>
          </w:rPr>
          <w:t>她的婚礼分为</w:t>
        </w:r>
      </w:ins>
      <w:ins w:id="245" w:author="3508514697@qq.com" w:date="2023-10-05T15:14:00Z">
        <w:r>
          <w:rPr>
            <w:rFonts w:hint="eastAsia"/>
          </w:rPr>
          <w:t>同时进行的</w:t>
        </w:r>
      </w:ins>
      <w:ins w:id="246" w:author="3508514697@qq.com" w:date="2023-10-05T15:13:00Z">
        <w:r>
          <w:rPr>
            <w:rFonts w:hint="eastAsia"/>
          </w:rPr>
          <w:t>两场，</w:t>
        </w:r>
      </w:ins>
      <w:ins w:id="247" w:author="3508514697@qq.com" w:date="2023-10-05T15:14:00Z">
        <w:r>
          <w:rPr>
            <w:rFonts w:hint="eastAsia"/>
          </w:rPr>
          <w:t>女方家庭在城区举办婚礼，赵老师则留在农村与丈夫一同参加男方婚礼。</w:t>
        </w:r>
      </w:ins>
      <w:r>
        <w:rPr>
          <w:rFonts w:hint="eastAsia"/>
        </w:rPr>
        <w:t>婚礼前一天，家里先请了表演的喇叭乐队进娘家，宴请亲朋。第二天婚礼正式开始，</w:t>
      </w:r>
      <w:del w:id="248" w:author="3508514697@qq.com" w:date="2023-10-05T15:15:00Z">
        <w:r>
          <w:rPr>
            <w:rFonts w:hint="eastAsia"/>
          </w:rPr>
          <w:delText>新郎才接着身着婚纱的赵老师从娘家来到新家中，庭院里围满了参加婚</w:delText>
        </w:r>
        <w:r>
          <w:rPr>
            <w:rFonts w:hint="eastAsia"/>
          </w:rPr>
          <w:delText>礼的人群，</w:delText>
        </w:r>
      </w:del>
      <w:r>
        <w:rPr>
          <w:rFonts w:hint="eastAsia"/>
        </w:rPr>
        <w:t>现场</w:t>
      </w:r>
      <w:del w:id="249" w:author="3508514697@qq.com" w:date="2023-10-05T15:15:00Z">
        <w:r>
          <w:rPr>
            <w:rFonts w:hint="eastAsia"/>
          </w:rPr>
          <w:delText>开始</w:delText>
        </w:r>
      </w:del>
      <w:r>
        <w:rPr>
          <w:rFonts w:hint="eastAsia"/>
        </w:rPr>
        <w:t>由司仪主持，举办西式婚礼的仪式。仪式之后是宴席，新婚夫妻要去每个桌前敬酒。酒席结束</w:t>
      </w:r>
      <w:del w:id="250" w:author="3508514697@qq.com" w:date="2023-10-05T15:15:00Z">
        <w:r>
          <w:rPr>
            <w:rFonts w:hint="eastAsia"/>
          </w:rPr>
          <w:delText>后</w:delText>
        </w:r>
      </w:del>
      <w:ins w:id="251" w:author="3508514697@qq.com" w:date="2023-10-05T15:15:00Z">
        <w:r>
          <w:rPr>
            <w:rFonts w:hint="eastAsia"/>
          </w:rPr>
          <w:t>、</w:t>
        </w:r>
      </w:ins>
      <w:del w:id="252" w:author="3508514697@qq.com" w:date="2023-10-05T15:15:00Z">
        <w:r>
          <w:rPr>
            <w:rFonts w:hint="eastAsia"/>
          </w:rPr>
          <w:delText>，</w:delText>
        </w:r>
      </w:del>
      <w:r>
        <w:rPr>
          <w:rFonts w:hint="eastAsia"/>
        </w:rPr>
        <w:t>宾客散去</w:t>
      </w:r>
      <w:ins w:id="253" w:author="3508514697@qq.com" w:date="2023-10-05T15:15:00Z">
        <w:r>
          <w:rPr>
            <w:rFonts w:hint="eastAsia"/>
          </w:rPr>
          <w:t>后</w:t>
        </w:r>
      </w:ins>
      <w:r>
        <w:rPr>
          <w:rFonts w:hint="eastAsia"/>
        </w:rPr>
        <w:t>，</w:t>
      </w:r>
      <w:ins w:id="254" w:author="火华" w:date="2023-10-06T15:29:00Z">
        <w:r>
          <w:rPr>
            <w:rFonts w:hint="eastAsia"/>
          </w:rPr>
          <w:t>这</w:t>
        </w:r>
      </w:ins>
      <w:del w:id="255" w:author="火华" w:date="2023-10-06T15:29:00Z">
        <w:r>
          <w:rPr>
            <w:rFonts w:hint="eastAsia"/>
          </w:rPr>
          <w:delText>一</w:delText>
        </w:r>
      </w:del>
      <w:r>
        <w:rPr>
          <w:rFonts w:hint="eastAsia"/>
        </w:rPr>
        <w:t>场中西结合的婚礼才算真正结束。</w:t>
      </w:r>
    </w:p>
    <w:p w14:paraId="1F2F3199" w14:textId="77777777" w:rsidR="005D0D2C" w:rsidRDefault="005D0D2C">
      <w:pPr>
        <w:rPr>
          <w:rFonts w:hint="eastAsia"/>
        </w:rPr>
      </w:pPr>
    </w:p>
    <w:p w14:paraId="523EBC84" w14:textId="77777777" w:rsidR="00932D02" w:rsidRDefault="00932D02"/>
    <w:p w14:paraId="4BD2FB21" w14:textId="77777777" w:rsidR="00932D02" w:rsidRDefault="00FF7766">
      <w:r>
        <w:rPr>
          <w:rFonts w:hint="eastAsia"/>
        </w:rPr>
        <w:t>根据石头的调研，在江西九江，婚礼流程分为接亲</w:t>
      </w:r>
      <w:r>
        <w:rPr>
          <w:rFonts w:hint="eastAsia"/>
        </w:rPr>
        <w:t>-</w:t>
      </w:r>
      <w:r>
        <w:rPr>
          <w:rFonts w:hint="eastAsia"/>
        </w:rPr>
        <w:t>活动</w:t>
      </w:r>
      <w:r>
        <w:rPr>
          <w:rFonts w:hint="eastAsia"/>
        </w:rPr>
        <w:t>-</w:t>
      </w:r>
      <w:r>
        <w:rPr>
          <w:rFonts w:hint="eastAsia"/>
        </w:rPr>
        <w:t>宴席</w:t>
      </w:r>
      <w:r>
        <w:rPr>
          <w:rFonts w:hint="eastAsia"/>
        </w:rPr>
        <w:t>-</w:t>
      </w:r>
      <w:r>
        <w:rPr>
          <w:rFonts w:hint="eastAsia"/>
        </w:rPr>
        <w:t>结束四部分，具体花费因人而异，宴席根据人数和单价的不同，价格也差异很大。宴席花费一般为男方先垫付，最后</w:t>
      </w:r>
      <w:ins w:id="256" w:author="火华" w:date="2023-10-06T15:29:00Z">
        <w:r>
          <w:rPr>
            <w:rFonts w:hint="eastAsia"/>
          </w:rPr>
          <w:t>实际</w:t>
        </w:r>
      </w:ins>
      <w:r>
        <w:rPr>
          <w:rFonts w:hint="eastAsia"/>
        </w:rPr>
        <w:t>用份子钱支付。</w:t>
      </w:r>
    </w:p>
    <w:p w14:paraId="77F8FF65" w14:textId="77777777" w:rsidR="00932D02" w:rsidRDefault="00932D02"/>
    <w:p w14:paraId="266AC0CD" w14:textId="77777777" w:rsidR="00932D02" w:rsidRDefault="00FF7766">
      <w:pPr>
        <w:rPr>
          <w:ins w:id="257" w:author="3508514697@qq.com" w:date="2023-10-05T15:19:00Z"/>
        </w:rPr>
      </w:pPr>
      <w:r>
        <w:rPr>
          <w:rFonts w:hint="eastAsia"/>
        </w:rPr>
        <w:t>而在徐州，酒席花费也先由男方支付</w:t>
      </w:r>
      <w:ins w:id="258" w:author="3508514697@qq.com" w:date="2023-10-03T21:48:00Z">
        <w:r>
          <w:rPr>
            <w:rFonts w:hint="eastAsia"/>
          </w:rPr>
          <w:t>。</w:t>
        </w:r>
        <w:r>
          <w:rPr>
            <w:rFonts w:hint="eastAsia"/>
            <w:rPrChange w:id="259" w:author="3508514697@qq.com" w:date="2023-10-05T15:19:00Z">
              <w:rPr>
                <w:rFonts w:hint="eastAsia"/>
                <w:color w:val="FF0000"/>
              </w:rPr>
            </w:rPrChange>
          </w:rPr>
          <w:t>男女</w:t>
        </w:r>
      </w:ins>
      <w:r>
        <w:rPr>
          <w:rFonts w:hint="eastAsia"/>
        </w:rPr>
        <w:t>两方</w:t>
      </w:r>
      <w:ins w:id="260" w:author="3508514697@qq.com" w:date="2023-10-03T21:48:00Z">
        <w:r>
          <w:rPr>
            <w:rFonts w:hint="eastAsia"/>
            <w:rPrChange w:id="261" w:author="3508514697@qq.com" w:date="2023-10-05T15:19:00Z">
              <w:rPr>
                <w:rFonts w:hint="eastAsia"/>
                <w:color w:val="FF0000"/>
              </w:rPr>
            </w:rPrChange>
          </w:rPr>
          <w:t>对</w:t>
        </w:r>
      </w:ins>
      <w:r>
        <w:rPr>
          <w:rFonts w:hint="eastAsia"/>
        </w:rPr>
        <w:t>婚礼中收到的礼金处置方式</w:t>
      </w:r>
      <w:ins w:id="262" w:author="3508514697@qq.com" w:date="2023-10-03T21:49:00Z">
        <w:r>
          <w:rPr>
            <w:rFonts w:hint="eastAsia"/>
            <w:rPrChange w:id="263" w:author="3508514697@qq.com" w:date="2023-10-05T15:19:00Z">
              <w:rPr>
                <w:rFonts w:hint="eastAsia"/>
                <w:color w:val="FF0000"/>
              </w:rPr>
            </w:rPrChange>
          </w:rPr>
          <w:t>亦有</w:t>
        </w:r>
      </w:ins>
      <w:del w:id="264" w:author="3508514697@qq.com" w:date="2023-10-03T21:49:00Z">
        <w:r>
          <w:rPr>
            <w:rFonts w:hint="eastAsia"/>
          </w:rPr>
          <w:delText>并</w:delText>
        </w:r>
      </w:del>
      <w:r>
        <w:rPr>
          <w:rFonts w:hint="eastAsia"/>
        </w:rPr>
        <w:t>不同</w:t>
      </w:r>
      <w:del w:id="265" w:author="3508514697@qq.com" w:date="2023-10-05T15:19:00Z">
        <w:r>
          <w:rPr>
            <w:rFonts w:hint="eastAsia"/>
          </w:rPr>
          <w:delText>，</w:delText>
        </w:r>
      </w:del>
      <w:ins w:id="266" w:author="3508514697@qq.com" w:date="2023-10-03T21:49:00Z">
        <w:r>
          <w:rPr>
            <w:rFonts w:hint="eastAsia"/>
            <w:rPrChange w:id="267" w:author="3508514697@qq.com" w:date="2023-10-05T15:19:00Z">
              <w:rPr>
                <w:rFonts w:hint="eastAsia"/>
                <w:color w:val="FF0000"/>
              </w:rPr>
            </w:rPrChange>
          </w:rPr>
          <w:t>：</w:t>
        </w:r>
      </w:ins>
      <w:r>
        <w:rPr>
          <w:rFonts w:hint="eastAsia"/>
        </w:rPr>
        <w:t>女方婚礼中收到的礼金会交给女方家庭，</w:t>
      </w:r>
      <w:del w:id="268" w:author="3508514697@qq.com" w:date="2023-10-05T15:18:00Z">
        <w:r>
          <w:rPr>
            <w:rFonts w:hint="eastAsia"/>
          </w:rPr>
          <w:delText>而非女方本人或新婚家庭，因为这些会</w:delText>
        </w:r>
      </w:del>
      <w:r>
        <w:rPr>
          <w:rFonts w:hint="eastAsia"/>
        </w:rPr>
        <w:t>留作</w:t>
      </w:r>
      <w:ins w:id="269" w:author="3508514697@qq.com" w:date="2023-10-05T15:18:00Z">
        <w:r>
          <w:rPr>
            <w:rFonts w:hint="eastAsia"/>
          </w:rPr>
          <w:t>日后的</w:t>
        </w:r>
      </w:ins>
      <w:r>
        <w:rPr>
          <w:rFonts w:hint="eastAsia"/>
        </w:rPr>
        <w:t>“回礼”之用</w:t>
      </w:r>
      <w:ins w:id="270" w:author="3508514697@qq.com" w:date="2023-10-05T15:19:00Z">
        <w:r>
          <w:rPr>
            <w:rFonts w:hint="eastAsia"/>
          </w:rPr>
          <w:t>；</w:t>
        </w:r>
      </w:ins>
      <w:del w:id="271" w:author="3508514697@qq.com" w:date="2023-10-05T15:19:00Z">
        <w:r>
          <w:rPr>
            <w:rFonts w:hint="eastAsia"/>
          </w:rPr>
          <w:delText>。</w:delText>
        </w:r>
      </w:del>
      <w:r>
        <w:rPr>
          <w:rFonts w:hint="eastAsia"/>
        </w:rPr>
        <w:t>男方</w:t>
      </w:r>
      <w:del w:id="272" w:author="3508514697@qq.com" w:date="2023-10-05T15:19:00Z">
        <w:r>
          <w:rPr>
            <w:rFonts w:hint="eastAsia"/>
          </w:rPr>
          <w:delText>婚礼</w:delText>
        </w:r>
      </w:del>
      <w:r>
        <w:rPr>
          <w:rFonts w:hint="eastAsia"/>
        </w:rPr>
        <w:t>收到的份子钱则一般会交给新婚家庭</w:t>
      </w:r>
      <w:commentRangeStart w:id="273"/>
      <w:r>
        <w:rPr>
          <w:rFonts w:hint="eastAsia"/>
        </w:rPr>
        <w:t>。</w:t>
      </w:r>
      <w:commentRangeEnd w:id="273"/>
      <w:r>
        <w:rPr>
          <w:rStyle w:val="a4"/>
        </w:rPr>
        <w:commentReference w:id="273"/>
      </w:r>
    </w:p>
    <w:p w14:paraId="27EDBDFB" w14:textId="77777777" w:rsidR="00932D02" w:rsidRDefault="00932D02">
      <w:pPr>
        <w:rPr>
          <w:ins w:id="274" w:author="3508514697@qq.com" w:date="2023-10-05T15:19:00Z"/>
        </w:rPr>
      </w:pPr>
    </w:p>
    <w:p w14:paraId="669E1D2C" w14:textId="77777777" w:rsidR="00932D02" w:rsidRDefault="00FF7766">
      <w:r>
        <w:rPr>
          <w:rFonts w:hint="eastAsia"/>
        </w:rPr>
        <w:t>婚礼中收到的“份子钱”一般不是小数目，在一些经济条件富裕的家庭中，一次婚礼甚至能收到高达几百万的份子钱</w:t>
      </w:r>
      <w:ins w:id="275" w:author="3508514697@qq.com" w:date="2023-10-05T15:20:00Z">
        <w:r>
          <w:rPr>
            <w:rFonts w:hint="eastAsia"/>
          </w:rPr>
          <w:t>。赵老师说，婚礼</w:t>
        </w:r>
      </w:ins>
      <w:del w:id="276" w:author="3508514697@qq.com" w:date="2023-10-05T15:20:00Z">
        <w:r>
          <w:rPr>
            <w:rFonts w:hint="eastAsia"/>
          </w:rPr>
          <w:delText>，</w:delText>
        </w:r>
      </w:del>
      <w:r>
        <w:rPr>
          <w:rFonts w:hint="eastAsia"/>
        </w:rPr>
        <w:t>就像</w:t>
      </w:r>
      <w:ins w:id="277" w:author="3508514697@qq.com" w:date="2023-10-05T15:20:00Z">
        <w:r>
          <w:rPr>
            <w:rFonts w:hint="eastAsia"/>
          </w:rPr>
          <w:t>是为新家庭</w:t>
        </w:r>
      </w:ins>
      <w:ins w:id="278" w:author="3508514697@qq.com" w:date="2023-10-05T15:21:00Z">
        <w:r>
          <w:rPr>
            <w:rFonts w:hint="eastAsia"/>
          </w:rPr>
          <w:t>进行</w:t>
        </w:r>
      </w:ins>
      <w:r>
        <w:rPr>
          <w:rFonts w:hint="eastAsia"/>
        </w:rPr>
        <w:t>筹款</w:t>
      </w:r>
      <w:del w:id="279" w:author="3508514697@qq.com" w:date="2023-10-05T15:20:00Z">
        <w:r>
          <w:rPr>
            <w:rFonts w:hint="eastAsia"/>
          </w:rPr>
          <w:delText>一样</w:delText>
        </w:r>
      </w:del>
      <w:r>
        <w:rPr>
          <w:rFonts w:hint="eastAsia"/>
        </w:rPr>
        <w:t>，</w:t>
      </w:r>
      <w:ins w:id="280" w:author="3508514697@qq.com" w:date="2023-10-05T15:21:00Z">
        <w:r>
          <w:rPr>
            <w:rFonts w:hint="eastAsia"/>
          </w:rPr>
          <w:t>一</w:t>
        </w:r>
      </w:ins>
      <w:ins w:id="281" w:author="3508514697@qq.com" w:date="2023-10-05T15:22:00Z">
        <w:r>
          <w:rPr>
            <w:rFonts w:hint="eastAsia"/>
          </w:rPr>
          <w:t>场</w:t>
        </w:r>
      </w:ins>
      <w:ins w:id="282" w:author="3508514697@qq.com" w:date="2023-10-05T15:21:00Z">
        <w:r>
          <w:rPr>
            <w:rFonts w:hint="eastAsia"/>
          </w:rPr>
          <w:t>婚礼是“挺挣钱的”</w:t>
        </w:r>
      </w:ins>
      <w:del w:id="283" w:author="3508514697@qq.com" w:date="2023-10-05T15:21:00Z">
        <w:r>
          <w:rPr>
            <w:rFonts w:hint="eastAsia"/>
          </w:rPr>
          <w:delText>婚礼变成了“挺挣钱”的仪式</w:delText>
        </w:r>
      </w:del>
      <w:r>
        <w:rPr>
          <w:rFonts w:hint="eastAsia"/>
        </w:rPr>
        <w:t>。</w:t>
      </w:r>
    </w:p>
    <w:p w14:paraId="5AD21CC4" w14:textId="708E6D3B" w:rsidR="00932D02" w:rsidRDefault="00932D02">
      <w:pPr>
        <w:rPr>
          <w:ins w:id="284" w:author="佟 佳泽" w:date="2023-10-06T18:08:00Z"/>
        </w:rPr>
      </w:pPr>
    </w:p>
    <w:p w14:paraId="2301688C" w14:textId="77777777" w:rsidR="005D0D2C" w:rsidRDefault="005D0D2C">
      <w:pPr>
        <w:rPr>
          <w:rFonts w:hint="eastAsia"/>
        </w:rPr>
      </w:pPr>
    </w:p>
    <w:p w14:paraId="49A667BD" w14:textId="77777777" w:rsidR="00932D02" w:rsidRDefault="00FF7766">
      <w:pPr>
        <w:rPr>
          <w:ins w:id="285" w:author="3508514697@qq.com" w:date="2023-10-05T15:30:00Z"/>
        </w:rPr>
      </w:pPr>
      <w:del w:id="286" w:author="3508514697@qq.com" w:date="2023-10-05T15:31:00Z">
        <w:r>
          <w:rPr>
            <w:rFonts w:hint="eastAsia"/>
          </w:rPr>
          <w:delText>百基拉和亚居拉举办的婚礼由教会的兄弟姊妹帮忙操办，规模不大，花费基本由亚居拉承担。</w:delText>
        </w:r>
      </w:del>
      <w:ins w:id="287" w:author="3508514697@qq.com" w:date="2023-10-05T15:30:00Z">
        <w:r>
          <w:rPr>
            <w:rFonts w:hint="eastAsia"/>
          </w:rPr>
          <w:t>在古代习俗中，彩礼大多交由女方家庭，现在的彩礼</w:t>
        </w:r>
      </w:ins>
      <w:ins w:id="288" w:author="3508514697@qq.com" w:date="2023-10-05T15:31:00Z">
        <w:r>
          <w:rPr>
            <w:rFonts w:hint="eastAsia"/>
          </w:rPr>
          <w:t>则更多地会</w:t>
        </w:r>
      </w:ins>
      <w:ins w:id="289" w:author="3508514697@qq.com" w:date="2023-10-05T15:30:00Z">
        <w:r>
          <w:rPr>
            <w:rFonts w:hint="eastAsia"/>
          </w:rPr>
          <w:t>交给女方本人或新婚家庭。</w:t>
        </w:r>
        <w:r>
          <w:rPr>
            <w:rStyle w:val="a4"/>
            <w:rFonts w:hint="eastAsia"/>
          </w:rPr>
          <w:t>石</w:t>
        </w:r>
        <w:r>
          <w:rPr>
            <w:rFonts w:hint="eastAsia"/>
          </w:rPr>
          <w:t>头的彩礼调研显示，彩礼留给新婚家庭</w:t>
        </w:r>
        <w:r>
          <w:rPr>
            <w:rFonts w:hint="eastAsia"/>
            <w:rPrChange w:id="290" w:author="3508514697@qq.com" w:date="2023-10-05T15:33:00Z">
              <w:rPr>
                <w:rFonts w:hint="eastAsia"/>
                <w:color w:val="FF0000"/>
              </w:rPr>
            </w:rPrChange>
          </w:rPr>
          <w:t>的情况</w:t>
        </w:r>
        <w:r>
          <w:rPr>
            <w:rFonts w:hint="eastAsia"/>
          </w:rPr>
          <w:t>占调研总数七成；归属女方父母的情况占两成；而单独交给女方的情况比较罕见，占比不到一成。用途大多为新婚家庭用来买房或车；也有作为女方父母存款，或</w:t>
        </w:r>
        <w:r>
          <w:rPr>
            <w:rFonts w:hint="eastAsia"/>
            <w:rPrChange w:id="291" w:author="3508514697@qq.com" w:date="2023-10-05T15:33:00Z">
              <w:rPr>
                <w:rFonts w:hint="eastAsia"/>
                <w:color w:val="FF0000"/>
              </w:rPr>
            </w:rPrChange>
          </w:rPr>
          <w:t>经</w:t>
        </w:r>
      </w:ins>
      <w:ins w:id="292" w:author="3508514697@qq.com" w:date="2023-10-05T15:34:00Z">
        <w:r>
          <w:rPr>
            <w:rFonts w:hint="eastAsia"/>
          </w:rPr>
          <w:t>由</w:t>
        </w:r>
      </w:ins>
      <w:ins w:id="293" w:author="3508514697@qq.com" w:date="2023-10-05T15:30:00Z">
        <w:r>
          <w:rPr>
            <w:rFonts w:hint="eastAsia"/>
          </w:rPr>
          <w:t>女方父母</w:t>
        </w:r>
      </w:ins>
      <w:ins w:id="294" w:author="3508514697@qq.com" w:date="2023-10-05T15:33:00Z">
        <w:r>
          <w:rPr>
            <w:rFonts w:hint="eastAsia"/>
          </w:rPr>
          <w:t>之手</w:t>
        </w:r>
      </w:ins>
      <w:ins w:id="295" w:author="3508514697@qq.com" w:date="2023-10-05T15:30:00Z">
        <w:r>
          <w:rPr>
            <w:rFonts w:hint="eastAsia"/>
          </w:rPr>
          <w:t>后，</w:t>
        </w:r>
      </w:ins>
      <w:ins w:id="296" w:author="3508514697@qq.com" w:date="2023-10-05T15:33:00Z">
        <w:r>
          <w:rPr>
            <w:rFonts w:hint="eastAsia"/>
          </w:rPr>
          <w:t>又以</w:t>
        </w:r>
      </w:ins>
      <w:ins w:id="297" w:author="3508514697@qq.com" w:date="2023-10-05T15:30:00Z">
        <w:r>
          <w:rPr>
            <w:rFonts w:hint="eastAsia"/>
          </w:rPr>
          <w:t>嫁妆</w:t>
        </w:r>
      </w:ins>
      <w:ins w:id="298" w:author="3508514697@qq.com" w:date="2023-10-05T15:33:00Z">
        <w:r>
          <w:rPr>
            <w:rFonts w:hint="eastAsia"/>
          </w:rPr>
          <w:t>的形式流入</w:t>
        </w:r>
      </w:ins>
      <w:ins w:id="299" w:author="3508514697@qq.com" w:date="2023-10-05T15:30:00Z">
        <w:r>
          <w:rPr>
            <w:rFonts w:hint="eastAsia"/>
          </w:rPr>
          <w:t>新家庭存款。</w:t>
        </w:r>
      </w:ins>
    </w:p>
    <w:p w14:paraId="0FE6A404" w14:textId="77777777" w:rsidR="00932D02" w:rsidRDefault="00932D02">
      <w:pPr>
        <w:rPr>
          <w:ins w:id="300" w:author="3508514697@qq.com" w:date="2023-10-05T15:30:00Z"/>
        </w:rPr>
      </w:pPr>
    </w:p>
    <w:p w14:paraId="1E2EE594" w14:textId="77777777" w:rsidR="00932D02" w:rsidRPr="00FC6EB1" w:rsidRDefault="00FF7766">
      <w:pPr>
        <w:rPr>
          <w:ins w:id="301" w:author="3508514697@qq.com" w:date="2023-10-05T15:30:00Z"/>
          <w:color w:val="FF0000"/>
          <w:sz w:val="84"/>
          <w:szCs w:val="84"/>
          <w:rPrChange w:id="302" w:author="佟 佳泽" w:date="2023-10-06T18:19:00Z">
            <w:rPr>
              <w:ins w:id="303" w:author="3508514697@qq.com" w:date="2023-10-05T15:30:00Z"/>
            </w:rPr>
          </w:rPrChange>
        </w:rPr>
      </w:pPr>
      <w:ins w:id="304" w:author="3508514697@qq.com" w:date="2023-10-05T15:30:00Z">
        <w:r w:rsidRPr="00FC6EB1">
          <w:rPr>
            <w:rFonts w:hint="eastAsia"/>
            <w:color w:val="FF0000"/>
            <w:sz w:val="84"/>
            <w:szCs w:val="84"/>
            <w:rPrChange w:id="305" w:author="佟 佳泽" w:date="2023-10-06T18:19:00Z">
              <w:rPr>
                <w:rFonts w:hint="eastAsia"/>
              </w:rPr>
            </w:rPrChange>
          </w:rPr>
          <w:t>（彩礼归属数据）</w:t>
        </w:r>
      </w:ins>
    </w:p>
    <w:p w14:paraId="082A141E" w14:textId="77777777" w:rsidR="00932D02" w:rsidRDefault="00932D02">
      <w:pPr>
        <w:rPr>
          <w:ins w:id="306" w:author="3508514697@qq.com" w:date="2023-10-05T15:30:00Z"/>
        </w:rPr>
      </w:pPr>
    </w:p>
    <w:p w14:paraId="515282F6" w14:textId="77777777" w:rsidR="00932D02" w:rsidRDefault="00FF7766">
      <w:pPr>
        <w:rPr>
          <w:ins w:id="307" w:author="3508514697@qq.com" w:date="2023-10-05T15:26:00Z"/>
        </w:rPr>
      </w:pPr>
      <w:proofErr w:type="gramStart"/>
      <w:ins w:id="308" w:author="3508514697@qq.com" w:date="2023-10-05T15:31:00Z">
        <w:r>
          <w:rPr>
            <w:rFonts w:hint="eastAsia"/>
          </w:rPr>
          <w:t>百基拉</w:t>
        </w:r>
        <w:proofErr w:type="gramEnd"/>
        <w:r>
          <w:rPr>
            <w:rFonts w:hint="eastAsia"/>
          </w:rPr>
          <w:t>和亚居拉举办的婚礼由教会的兄弟姊妹帮忙操办，规模不大，总共花费一万五左右，基本由亚居拉承担。</w:t>
        </w:r>
      </w:ins>
      <w:ins w:id="309" w:author="3508514697@qq.com" w:date="2023-10-05T15:24:00Z">
        <w:r>
          <w:rPr>
            <w:rFonts w:hint="eastAsia"/>
          </w:rPr>
          <w:t>婚后</w:t>
        </w:r>
      </w:ins>
      <w:ins w:id="310" w:author="3508514697@qq.com" w:date="2023-10-05T15:27:00Z">
        <w:r>
          <w:rPr>
            <w:rFonts w:hint="eastAsia"/>
          </w:rPr>
          <w:t>，</w:t>
        </w:r>
      </w:ins>
      <w:proofErr w:type="gramStart"/>
      <w:r>
        <w:rPr>
          <w:rFonts w:hint="eastAsia"/>
        </w:rPr>
        <w:t>百基拉父母</w:t>
      </w:r>
      <w:proofErr w:type="gramEnd"/>
      <w:del w:id="311" w:author="3508514697@qq.com" w:date="2023-10-05T15:24:00Z">
        <w:r>
          <w:rPr>
            <w:rFonts w:hint="eastAsia"/>
          </w:rPr>
          <w:delText>也把收到的</w:delText>
        </w:r>
        <w:r>
          <w:rPr>
            <w:rFonts w:hint="eastAsia"/>
          </w:rPr>
          <w:delText>88000</w:delText>
        </w:r>
        <w:r>
          <w:rPr>
            <w:rFonts w:hint="eastAsia"/>
          </w:rPr>
          <w:delText>补足到十万</w:delText>
        </w:r>
      </w:del>
      <w:ins w:id="312" w:author="3508514697@qq.com" w:date="2023-10-05T15:24:00Z">
        <w:r>
          <w:rPr>
            <w:rFonts w:hint="eastAsia"/>
          </w:rPr>
          <w:t>又送来</w:t>
        </w:r>
      </w:ins>
      <w:ins w:id="313" w:author="3508514697@qq.com" w:date="2023-10-05T15:26:00Z">
        <w:r>
          <w:rPr>
            <w:rFonts w:hint="eastAsia"/>
          </w:rPr>
          <w:t>1</w:t>
        </w:r>
        <w:r>
          <w:t>2000</w:t>
        </w:r>
        <w:r>
          <w:t>元</w:t>
        </w:r>
        <w:r>
          <w:rPr>
            <w:rFonts w:hint="eastAsia"/>
          </w:rPr>
          <w:t>，与先前男方出的彩礼一同凑成十万元</w:t>
        </w:r>
      </w:ins>
      <w:r>
        <w:rPr>
          <w:rFonts w:hint="eastAsia"/>
        </w:rPr>
        <w:t>，</w:t>
      </w:r>
      <w:del w:id="314" w:author="3508514697@qq.com" w:date="2023-10-05T15:25:00Z">
        <w:r>
          <w:rPr>
            <w:rFonts w:hint="eastAsia"/>
          </w:rPr>
          <w:delText>又</w:delText>
        </w:r>
      </w:del>
      <w:del w:id="315" w:author="3508514697@qq.com" w:date="2023-10-05T15:26:00Z">
        <w:r>
          <w:rPr>
            <w:rFonts w:hint="eastAsia"/>
          </w:rPr>
          <w:delText>都</w:delText>
        </w:r>
      </w:del>
      <w:r>
        <w:rPr>
          <w:rFonts w:hint="eastAsia"/>
        </w:rPr>
        <w:t>留给</w:t>
      </w:r>
      <w:ins w:id="316" w:author="3508514697@qq.com" w:date="2023-10-05T15:26:00Z">
        <w:r>
          <w:rPr>
            <w:rFonts w:hint="eastAsia"/>
          </w:rPr>
          <w:t>作新婚家庭的</w:t>
        </w:r>
      </w:ins>
      <w:del w:id="317" w:author="3508514697@qq.com" w:date="2023-10-05T15:26:00Z">
        <w:r>
          <w:rPr>
            <w:rFonts w:hint="eastAsia"/>
          </w:rPr>
          <w:delText>了新婚家庭作为</w:delText>
        </w:r>
      </w:del>
      <w:r>
        <w:rPr>
          <w:rFonts w:hint="eastAsia"/>
        </w:rPr>
        <w:t>“第一桶金”。</w:t>
      </w:r>
    </w:p>
    <w:p w14:paraId="6576FCD1" w14:textId="77777777" w:rsidR="00932D02" w:rsidRDefault="00932D02">
      <w:pPr>
        <w:rPr>
          <w:ins w:id="318" w:author="3508514697@qq.com" w:date="2023-10-05T15:26:00Z"/>
        </w:rPr>
      </w:pPr>
    </w:p>
    <w:p w14:paraId="20CDDBE2" w14:textId="77777777" w:rsidR="00932D02" w:rsidRDefault="00FF7766">
      <w:pPr>
        <w:rPr>
          <w:ins w:id="319" w:author="3508514697@qq.com" w:date="2023-10-05T15:28:00Z"/>
        </w:rPr>
      </w:pPr>
      <w:del w:id="320" w:author="3508514697@qq.com" w:date="2023-10-01T20:28:00Z">
        <w:r>
          <w:rPr>
            <w:rFonts w:hint="eastAsia"/>
          </w:rPr>
          <w:delText>之后二人在教会兄弟姊妹的帮助下，举办了小而美的</w:delText>
        </w:r>
        <w:commentRangeStart w:id="321"/>
        <w:r>
          <w:rPr>
            <w:rFonts w:hint="eastAsia"/>
          </w:rPr>
          <w:delText>婚礼</w:delText>
        </w:r>
      </w:del>
      <w:commentRangeEnd w:id="321"/>
      <w:r>
        <w:rPr>
          <w:rStyle w:val="a4"/>
        </w:rPr>
        <w:commentReference w:id="321"/>
      </w:r>
      <w:del w:id="322" w:author="3508514697@qq.com" w:date="2023-10-01T20:28:00Z">
        <w:r>
          <w:rPr>
            <w:rFonts w:hint="eastAsia"/>
          </w:rPr>
          <w:delText>。</w:delText>
        </w:r>
      </w:del>
      <w:r>
        <w:rPr>
          <w:rFonts w:hint="eastAsia"/>
        </w:rPr>
        <w:t>深圳房价</w:t>
      </w:r>
      <w:ins w:id="323" w:author="3508514697@qq.com" w:date="2023-10-01T20:28:00Z">
        <w:r>
          <w:rPr>
            <w:rFonts w:hint="eastAsia"/>
          </w:rPr>
          <w:t>高</w:t>
        </w:r>
      </w:ins>
      <w:del w:id="324" w:author="3508514697@qq.com" w:date="2023-10-01T20:28:00Z">
        <w:r>
          <w:rPr>
            <w:rFonts w:hint="eastAsia"/>
          </w:rPr>
          <w:delText>不低</w:delText>
        </w:r>
      </w:del>
      <w:r>
        <w:rPr>
          <w:rFonts w:hint="eastAsia"/>
        </w:rPr>
        <w:t>但</w:t>
      </w:r>
      <w:del w:id="325" w:author="3508514697@qq.com" w:date="2023-10-01T20:28:00Z">
        <w:r>
          <w:rPr>
            <w:rFonts w:hint="eastAsia"/>
          </w:rPr>
          <w:delText>，</w:delText>
        </w:r>
      </w:del>
      <w:r>
        <w:rPr>
          <w:rFonts w:hint="eastAsia"/>
        </w:rPr>
        <w:t>交通便利，因此夫妻俩</w:t>
      </w:r>
      <w:ins w:id="326" w:author="3508514697@qq.com" w:date="2023-10-01T20:28:00Z">
        <w:r>
          <w:rPr>
            <w:rFonts w:hint="eastAsia"/>
          </w:rPr>
          <w:t>决定</w:t>
        </w:r>
      </w:ins>
      <w:r>
        <w:rPr>
          <w:rFonts w:hint="eastAsia"/>
        </w:rPr>
        <w:t>暂时</w:t>
      </w:r>
      <w:del w:id="327" w:author="3508514697@qq.com" w:date="2023-10-01T20:28:00Z">
        <w:r>
          <w:rPr>
            <w:rFonts w:hint="eastAsia"/>
          </w:rPr>
          <w:delText>婚后二人没有</w:delText>
        </w:r>
      </w:del>
      <w:ins w:id="328" w:author="3508514697@qq.com" w:date="2023-10-01T20:28:00Z">
        <w:r>
          <w:rPr>
            <w:rFonts w:hint="eastAsia"/>
          </w:rPr>
          <w:t>不</w:t>
        </w:r>
      </w:ins>
      <w:r>
        <w:rPr>
          <w:rFonts w:hint="eastAsia"/>
        </w:rPr>
        <w:t>买车，</w:t>
      </w:r>
      <w:ins w:id="329" w:author="3508514697@qq.com" w:date="2023-10-01T20:28:00Z">
        <w:r>
          <w:rPr>
            <w:rFonts w:hint="eastAsia"/>
          </w:rPr>
          <w:t>并</w:t>
        </w:r>
      </w:ins>
      <w:r>
        <w:rPr>
          <w:rFonts w:hint="eastAsia"/>
        </w:rPr>
        <w:t>租房居住。</w:t>
      </w:r>
      <w:del w:id="330" w:author="3508514697@qq.com" w:date="2023-10-05T15:27:00Z">
        <w:r>
          <w:rPr>
            <w:rFonts w:hint="eastAsia"/>
          </w:rPr>
          <w:delText>婚后，</w:delText>
        </w:r>
      </w:del>
      <w:r>
        <w:rPr>
          <w:rFonts w:hint="eastAsia"/>
        </w:rPr>
        <w:t>二人一起着手布置新房</w:t>
      </w:r>
      <w:ins w:id="331" w:author="3508514697@qq.com" w:date="2023-10-05T15:27:00Z">
        <w:r>
          <w:rPr>
            <w:rFonts w:hint="eastAsia"/>
          </w:rPr>
          <w:t>时</w:t>
        </w:r>
      </w:ins>
      <w:del w:id="332" w:author="3508514697@qq.com" w:date="2023-10-05T15:27:00Z">
        <w:r>
          <w:rPr>
            <w:rFonts w:hint="eastAsia"/>
          </w:rPr>
          <w:delText>。</w:delText>
        </w:r>
      </w:del>
      <w:ins w:id="333" w:author="3508514697@qq.com" w:date="2023-10-05T15:27:00Z">
        <w:r>
          <w:rPr>
            <w:rFonts w:hint="eastAsia"/>
          </w:rPr>
          <w:t>双方</w:t>
        </w:r>
      </w:ins>
      <w:del w:id="334" w:author="3508514697@qq.com" w:date="2023-10-05T15:27:00Z">
        <w:r>
          <w:rPr>
            <w:rFonts w:hint="eastAsia"/>
          </w:rPr>
          <w:delText>夫妻二人的</w:delText>
        </w:r>
      </w:del>
      <w:r>
        <w:rPr>
          <w:rFonts w:hint="eastAsia"/>
        </w:rPr>
        <w:t>父母也积极支持，帮他们购置家具，</w:t>
      </w:r>
      <w:proofErr w:type="gramStart"/>
      <w:r>
        <w:rPr>
          <w:rFonts w:hint="eastAsia"/>
        </w:rPr>
        <w:t>百基拉</w:t>
      </w:r>
      <w:proofErr w:type="gramEnd"/>
      <w:r>
        <w:rPr>
          <w:rFonts w:hint="eastAsia"/>
        </w:rPr>
        <w:t>的父母还为他们购买了一台</w:t>
      </w:r>
      <w:ins w:id="335" w:author="3508514697@qq.com" w:date="2023-10-05T15:28:00Z">
        <w:r>
          <w:rPr>
            <w:rFonts w:hint="eastAsia"/>
          </w:rPr>
          <w:t>一万</w:t>
        </w:r>
      </w:ins>
      <w:del w:id="336" w:author="3508514697@qq.com" w:date="2023-10-05T15:27:00Z">
        <w:r>
          <w:rPr>
            <w:rFonts w:hint="eastAsia"/>
          </w:rPr>
          <w:delText>一万</w:delText>
        </w:r>
      </w:del>
      <w:r>
        <w:rPr>
          <w:rFonts w:hint="eastAsia"/>
        </w:rPr>
        <w:t>元左右的冰箱。</w:t>
      </w:r>
    </w:p>
    <w:p w14:paraId="07D4E911" w14:textId="77777777" w:rsidR="00932D02" w:rsidRDefault="00932D02">
      <w:pPr>
        <w:rPr>
          <w:ins w:id="337" w:author="3508514697@qq.com" w:date="2023-10-05T15:28:00Z"/>
        </w:rPr>
      </w:pPr>
    </w:p>
    <w:p w14:paraId="0DFDF42A" w14:textId="77777777" w:rsidR="00932D02" w:rsidRDefault="00FF7766">
      <w:proofErr w:type="gramStart"/>
      <w:r>
        <w:rPr>
          <w:rFonts w:hint="eastAsia"/>
        </w:rPr>
        <w:t>但百基拉</w:t>
      </w:r>
      <w:proofErr w:type="gramEnd"/>
      <w:r>
        <w:rPr>
          <w:rFonts w:hint="eastAsia"/>
        </w:rPr>
        <w:t>和亚居拉更希望靠自己的能力搭建新家。</w:t>
      </w:r>
      <w:ins w:id="338" w:author="3508514697@qq.com" w:date="2023-10-03T21:52:00Z">
        <w:r>
          <w:rPr>
            <w:rFonts w:hint="eastAsia"/>
            <w:rPrChange w:id="339" w:author="3508514697@qq.com" w:date="2023-10-05T15:28:00Z">
              <w:rPr>
                <w:rFonts w:hint="eastAsia"/>
                <w:color w:val="FF0000"/>
              </w:rPr>
            </w:rPrChange>
          </w:rPr>
          <w:t>和她父母</w:t>
        </w:r>
      </w:ins>
      <w:ins w:id="340" w:author="3508514697@qq.com" w:date="2023-10-05T15:28:00Z">
        <w:r>
          <w:rPr>
            <w:rFonts w:hint="eastAsia"/>
          </w:rPr>
          <w:t>曾经</w:t>
        </w:r>
      </w:ins>
      <w:ins w:id="341" w:author="3508514697@qq.com" w:date="2023-10-03T21:52:00Z">
        <w:r>
          <w:rPr>
            <w:rFonts w:hint="eastAsia"/>
            <w:rPrChange w:id="342" w:author="3508514697@qq.com" w:date="2023-10-05T15:28:00Z">
              <w:rPr>
                <w:rFonts w:hint="eastAsia"/>
                <w:color w:val="FF0000"/>
              </w:rPr>
            </w:rPrChange>
          </w:rPr>
          <w:t>的婚后安排</w:t>
        </w:r>
      </w:ins>
      <w:ins w:id="343" w:author="3508514697@qq.com" w:date="2023-10-03T21:53:00Z">
        <w:r>
          <w:rPr>
            <w:rFonts w:hint="eastAsia"/>
            <w:rPrChange w:id="344" w:author="3508514697@qq.com" w:date="2023-10-05T15:28:00Z">
              <w:rPr>
                <w:rFonts w:hint="eastAsia"/>
                <w:color w:val="FF0000"/>
              </w:rPr>
            </w:rPrChange>
          </w:rPr>
          <w:t>一样，</w:t>
        </w:r>
        <w:proofErr w:type="gramStart"/>
        <w:r>
          <w:rPr>
            <w:rFonts w:hint="eastAsia"/>
            <w:rPrChange w:id="345" w:author="3508514697@qq.com" w:date="2023-10-05T15:28:00Z">
              <w:rPr>
                <w:rFonts w:hint="eastAsia"/>
                <w:color w:val="FF0000"/>
              </w:rPr>
            </w:rPrChange>
          </w:rPr>
          <w:t>百基拉</w:t>
        </w:r>
        <w:proofErr w:type="gramEnd"/>
        <w:r>
          <w:rPr>
            <w:rFonts w:hint="eastAsia"/>
            <w:rPrChange w:id="346" w:author="3508514697@qq.com" w:date="2023-10-05T15:28:00Z">
              <w:rPr>
                <w:rFonts w:hint="eastAsia"/>
                <w:color w:val="FF0000"/>
              </w:rPr>
            </w:rPrChange>
          </w:rPr>
          <w:t>是</w:t>
        </w:r>
      </w:ins>
      <w:ins w:id="347" w:author="3508514697@qq.com" w:date="2023-10-03T21:56:00Z">
        <w:r>
          <w:rPr>
            <w:rFonts w:hint="eastAsia"/>
            <w:rPrChange w:id="348" w:author="3508514697@qq.com" w:date="2023-10-05T15:28:00Z">
              <w:rPr>
                <w:rFonts w:hint="eastAsia"/>
                <w:color w:val="FF0000"/>
              </w:rPr>
            </w:rPrChange>
          </w:rPr>
          <w:t>新</w:t>
        </w:r>
      </w:ins>
      <w:ins w:id="349" w:author="3508514697@qq.com" w:date="2023-10-03T21:53:00Z">
        <w:r>
          <w:rPr>
            <w:rFonts w:hint="eastAsia"/>
            <w:rPrChange w:id="350" w:author="3508514697@qq.com" w:date="2023-10-05T15:28:00Z">
              <w:rPr>
                <w:rFonts w:hint="eastAsia"/>
                <w:color w:val="FF0000"/>
              </w:rPr>
            </w:rPrChange>
          </w:rPr>
          <w:t>家庭经济</w:t>
        </w:r>
      </w:ins>
      <w:ins w:id="351" w:author="3508514697@qq.com" w:date="2023-10-05T15:28:00Z">
        <w:r>
          <w:rPr>
            <w:rFonts w:hint="eastAsia"/>
          </w:rPr>
          <w:t>方面</w:t>
        </w:r>
      </w:ins>
      <w:ins w:id="352" w:author="3508514697@qq.com" w:date="2023-10-03T21:53:00Z">
        <w:r>
          <w:rPr>
            <w:rFonts w:hint="eastAsia"/>
            <w:rPrChange w:id="353" w:author="3508514697@qq.com" w:date="2023-10-05T15:28:00Z">
              <w:rPr>
                <w:rFonts w:hint="eastAsia"/>
                <w:color w:val="FF0000"/>
              </w:rPr>
            </w:rPrChange>
          </w:rPr>
          <w:t>的主理人，</w:t>
        </w:r>
      </w:ins>
      <w:ins w:id="354" w:author="3508514697@qq.com" w:date="2023-10-03T21:56:00Z">
        <w:r>
          <w:rPr>
            <w:rFonts w:hint="eastAsia"/>
            <w:rPrChange w:id="355" w:author="3508514697@qq.com" w:date="2023-10-05T15:28:00Z">
              <w:rPr>
                <w:rFonts w:hint="eastAsia"/>
                <w:color w:val="FF0000"/>
              </w:rPr>
            </w:rPrChange>
          </w:rPr>
          <w:t>她与丈夫</w:t>
        </w:r>
      </w:ins>
      <w:del w:id="356" w:author="3508514697@qq.com" w:date="2023-10-03T21:56:00Z">
        <w:r>
          <w:rPr>
            <w:rFonts w:hint="eastAsia"/>
          </w:rPr>
          <w:delText>他们</w:delText>
        </w:r>
      </w:del>
      <w:r>
        <w:rPr>
          <w:rFonts w:hint="eastAsia"/>
        </w:rPr>
        <w:t>通过</w:t>
      </w:r>
      <w:ins w:id="357" w:author="3508514697@qq.com" w:date="2023-10-03T21:55:00Z">
        <w:r>
          <w:rPr>
            <w:rFonts w:hint="eastAsia"/>
          </w:rPr>
          <w:t>在网上的</w:t>
        </w:r>
      </w:ins>
      <w:r>
        <w:rPr>
          <w:rFonts w:hint="eastAsia"/>
        </w:rPr>
        <w:t>进一步</w:t>
      </w:r>
      <w:del w:id="358" w:author="3508514697@qq.com" w:date="2023-10-03T21:55:00Z">
        <w:r>
          <w:rPr>
            <w:rFonts w:hint="eastAsia"/>
          </w:rPr>
          <w:delText>的</w:delText>
        </w:r>
      </w:del>
      <w:r>
        <w:rPr>
          <w:rFonts w:hint="eastAsia"/>
        </w:rPr>
        <w:t>挑选</w:t>
      </w:r>
      <w:ins w:id="359" w:author="3508514697@qq.com" w:date="2023-10-03T21:55:00Z">
        <w:r>
          <w:rPr>
            <w:rFonts w:hint="eastAsia"/>
          </w:rPr>
          <w:t>与购买</w:t>
        </w:r>
      </w:ins>
      <w:r>
        <w:rPr>
          <w:rFonts w:hint="eastAsia"/>
        </w:rPr>
        <w:t>，将原本比较老旧的房间布置得简洁而美观。至于</w:t>
      </w:r>
      <w:del w:id="360" w:author="3508514697@qq.com" w:date="2023-10-05T15:29:00Z">
        <w:r>
          <w:rPr>
            <w:rFonts w:hint="eastAsia"/>
          </w:rPr>
          <w:delText>这中间和之后的</w:delText>
        </w:r>
      </w:del>
      <w:r>
        <w:rPr>
          <w:rFonts w:hint="eastAsia"/>
        </w:rPr>
        <w:t>房租费用，二人没有太过细</w:t>
      </w:r>
      <w:proofErr w:type="gramStart"/>
      <w:r>
        <w:rPr>
          <w:rFonts w:hint="eastAsia"/>
        </w:rPr>
        <w:t>分其中</w:t>
      </w:r>
      <w:proofErr w:type="gramEnd"/>
      <w:r>
        <w:rPr>
          <w:rFonts w:hint="eastAsia"/>
        </w:rPr>
        <w:t>归属。亚居拉坚持</w:t>
      </w:r>
      <w:ins w:id="361" w:author="3508514697@qq.com" w:date="2023-10-03T21:57:00Z">
        <w:r>
          <w:rPr>
            <w:rFonts w:hint="eastAsia"/>
          </w:rPr>
          <w:t>道</w:t>
        </w:r>
      </w:ins>
      <w:r>
        <w:rPr>
          <w:rFonts w:hint="eastAsia"/>
        </w:rPr>
        <w:t>：“现在结婚了，还分我和她呀？”</w:t>
      </w:r>
    </w:p>
    <w:p w14:paraId="628CB191" w14:textId="77777777" w:rsidR="00932D02" w:rsidRDefault="00932D02"/>
    <w:p w14:paraId="4A84FE5D" w14:textId="77777777" w:rsidR="00932D02" w:rsidRDefault="00FF7766">
      <w:pPr>
        <w:rPr>
          <w:del w:id="362" w:author="3508514697@qq.com" w:date="2023-10-05T15:30:00Z"/>
        </w:rPr>
      </w:pPr>
      <w:del w:id="363" w:author="3508514697@qq.com" w:date="2023-10-05T15:30:00Z">
        <w:r>
          <w:rPr>
            <w:rFonts w:hint="eastAsia"/>
          </w:rPr>
          <w:delText>在古代习俗中，彩礼大多交由女方家庭，现在则出现更多将彩礼交给女方本人或新婚家庭的现象。</w:delText>
        </w:r>
        <w:r>
          <w:rPr>
            <w:rStyle w:val="a4"/>
            <w:rFonts w:hint="eastAsia"/>
          </w:rPr>
          <w:delText>石</w:delText>
        </w:r>
        <w:r>
          <w:rPr>
            <w:rFonts w:hint="eastAsia"/>
          </w:rPr>
          <w:delText>头的彩礼调研显示，彩礼留给新婚家庭</w:delText>
        </w:r>
      </w:del>
      <w:del w:id="364" w:author="3508514697@qq.com" w:date="2023-10-03T22:00:00Z">
        <w:r>
          <w:rPr>
            <w:rFonts w:hint="eastAsia"/>
          </w:rPr>
          <w:delText>，</w:delText>
        </w:r>
      </w:del>
      <w:del w:id="365" w:author="3508514697@qq.com" w:date="2023-10-05T15:30:00Z">
        <w:r>
          <w:rPr>
            <w:rFonts w:hint="eastAsia"/>
          </w:rPr>
          <w:delText>占调研总数七成；归属女方父母的情况占两成；而单独交给女方的情况比较罕见，占比不到一成。用途大多为新婚家庭启动基金，用来买房或车；也有作为女方父母存款，或女方父母后，嫁妆作为新家庭存款。</w:delText>
        </w:r>
      </w:del>
    </w:p>
    <w:p w14:paraId="6B1F04D5" w14:textId="77777777" w:rsidR="00932D02" w:rsidRDefault="00932D02">
      <w:pPr>
        <w:rPr>
          <w:del w:id="366" w:author="3508514697@qq.com" w:date="2023-10-05T15:30:00Z"/>
        </w:rPr>
      </w:pPr>
    </w:p>
    <w:p w14:paraId="2009516C" w14:textId="77777777" w:rsidR="00932D02" w:rsidRDefault="00FF7766">
      <w:pPr>
        <w:rPr>
          <w:del w:id="367" w:author="3508514697@qq.com" w:date="2023-10-05T15:30:00Z"/>
        </w:rPr>
      </w:pPr>
      <w:del w:id="368" w:author="3508514697@qq.com" w:date="2023-10-05T15:30:00Z">
        <w:r>
          <w:rPr>
            <w:rFonts w:hint="eastAsia"/>
          </w:rPr>
          <w:delText>（彩礼归属数据）</w:delText>
        </w:r>
      </w:del>
    </w:p>
    <w:p w14:paraId="20856165" w14:textId="77777777" w:rsidR="00932D02" w:rsidRDefault="00932D02">
      <w:pPr>
        <w:rPr>
          <w:del w:id="369" w:author="3508514697@qq.com" w:date="2023-10-05T15:30:00Z"/>
        </w:rPr>
      </w:pPr>
    </w:p>
    <w:p w14:paraId="37F62C45" w14:textId="77777777" w:rsidR="00932D02" w:rsidRDefault="00FF7766">
      <w:r>
        <w:rPr>
          <w:rFonts w:hint="eastAsia"/>
        </w:rPr>
        <w:t>从另一个角度看，彩礼除了表示男方对女方家庭的重视和尊重，代表着男方的礼仪水平外，也成为了</w:t>
      </w:r>
      <w:del w:id="370" w:author="3508514697@qq.com" w:date="2023-10-05T15:34:00Z">
        <w:r>
          <w:rPr>
            <w:rFonts w:hint="eastAsia"/>
          </w:rPr>
          <w:delText>共同组成</w:delText>
        </w:r>
      </w:del>
      <w:r>
        <w:rPr>
          <w:rFonts w:hint="eastAsia"/>
        </w:rPr>
        <w:t>新家庭的启动资金。</w:t>
      </w:r>
      <w:proofErr w:type="gramStart"/>
      <w:r>
        <w:rPr>
          <w:rFonts w:hint="eastAsia"/>
        </w:rPr>
        <w:t>百基拉</w:t>
      </w:r>
      <w:proofErr w:type="gramEnd"/>
      <w:r>
        <w:rPr>
          <w:rFonts w:hint="eastAsia"/>
        </w:rPr>
        <w:t>和亚居拉计划着将收到的彩礼用作买车买房和养育孩子等大额支出的经济支持。“它已经成为了我们总家庭资产的其中一部分”。</w:t>
      </w:r>
    </w:p>
    <w:p w14:paraId="7A0D1EF7" w14:textId="77777777" w:rsidR="00932D02" w:rsidRDefault="00932D02"/>
    <w:p w14:paraId="6469EA01" w14:textId="77777777" w:rsidR="00932D02" w:rsidRDefault="00FF7766">
      <w:pPr>
        <w:rPr>
          <w:sz w:val="36"/>
          <w:szCs w:val="44"/>
          <w:highlight w:val="yellow"/>
        </w:rPr>
      </w:pPr>
      <w:r>
        <w:rPr>
          <w:rFonts w:hint="eastAsia"/>
          <w:sz w:val="36"/>
          <w:szCs w:val="44"/>
          <w:highlight w:val="yellow"/>
        </w:rPr>
        <w:t>Part 3</w:t>
      </w:r>
      <w:r>
        <w:rPr>
          <w:rFonts w:hint="eastAsia"/>
          <w:sz w:val="36"/>
          <w:szCs w:val="44"/>
          <w:highlight w:val="yellow"/>
        </w:rPr>
        <w:t>：</w:t>
      </w:r>
    </w:p>
    <w:p w14:paraId="4E43275E" w14:textId="77777777" w:rsidR="00932D02" w:rsidRDefault="00FF7766">
      <w:r>
        <w:rPr>
          <w:rFonts w:hint="eastAsia"/>
        </w:rPr>
        <w:t>“</w:t>
      </w:r>
      <w:commentRangeStart w:id="371"/>
      <w:r>
        <w:rPr>
          <w:rFonts w:hint="eastAsia"/>
        </w:rPr>
        <w:t>爱情是婚姻产生的原因，结了婚就会慢慢消失的，绝对不足以维系它。</w:t>
      </w:r>
      <w:commentRangeEnd w:id="371"/>
      <w:r>
        <w:rPr>
          <w:rStyle w:val="a4"/>
        </w:rPr>
        <w:commentReference w:id="371"/>
      </w:r>
      <w:r>
        <w:rPr>
          <w:rFonts w:hint="eastAsia"/>
        </w:rPr>
        <w:t>”</w:t>
      </w:r>
      <w:commentRangeStart w:id="372"/>
      <w:r>
        <w:rPr>
          <w:rFonts w:hint="eastAsia"/>
        </w:rPr>
        <w:t>赵老师</w:t>
      </w:r>
      <w:ins w:id="373" w:author="3508514697@qq.com" w:date="2023-10-05T19:20:00Z">
        <w:r>
          <w:rPr>
            <w:rFonts w:hint="eastAsia"/>
          </w:rPr>
          <w:t>虽</w:t>
        </w:r>
      </w:ins>
      <w:del w:id="374" w:author="3508514697@qq.com" w:date="2023-10-05T19:20:00Z">
        <w:r>
          <w:rPr>
            <w:rFonts w:hint="eastAsia"/>
          </w:rPr>
          <w:delText>结婚</w:delText>
        </w:r>
        <w:commentRangeEnd w:id="372"/>
        <w:r>
          <w:rPr>
            <w:rStyle w:val="a4"/>
          </w:rPr>
          <w:commentReference w:id="372"/>
        </w:r>
        <w:r>
          <w:rPr>
            <w:rFonts w:hint="eastAsia"/>
          </w:rPr>
          <w:delText>时</w:delText>
        </w:r>
      </w:del>
      <w:r>
        <w:rPr>
          <w:rFonts w:hint="eastAsia"/>
        </w:rPr>
        <w:t>对彩礼要求不高，</w:t>
      </w:r>
      <w:del w:id="375" w:author="3508514697@qq.com" w:date="2023-10-05T15:46:00Z">
        <w:r>
          <w:rPr>
            <w:rFonts w:hint="eastAsia"/>
          </w:rPr>
          <w:delText>只收了</w:delText>
        </w:r>
      </w:del>
      <w:del w:id="376" w:author="3508514697@qq.com" w:date="2023-10-05T15:37:00Z">
        <w:r>
          <w:rPr>
            <w:rFonts w:hint="eastAsia"/>
          </w:rPr>
          <w:delText>在家乡和同龄人眼中看来数目较低的</w:delText>
        </w:r>
      </w:del>
      <w:del w:id="377" w:author="3508514697@qq.com" w:date="2023-10-05T15:46:00Z">
        <w:r>
          <w:rPr>
            <w:rFonts w:hint="eastAsia"/>
          </w:rPr>
          <w:delText>一万一千元彩礼。</w:delText>
        </w:r>
      </w:del>
      <w:r>
        <w:rPr>
          <w:rFonts w:hint="eastAsia"/>
        </w:rPr>
        <w:t>但她并不否认彩礼的重要性。她认为能够维系长久婚姻的，除了亲情和法律之外，</w:t>
      </w:r>
      <w:ins w:id="378" w:author="3508514697@qq.com" w:date="2023-10-05T15:46:00Z">
        <w:r>
          <w:rPr>
            <w:rFonts w:hint="eastAsia"/>
          </w:rPr>
          <w:t>最重要的是</w:t>
        </w:r>
      </w:ins>
      <w:del w:id="379" w:author="3508514697@qq.com" w:date="2023-10-05T15:46:00Z">
        <w:r>
          <w:rPr>
            <w:rFonts w:hint="eastAsia"/>
          </w:rPr>
          <w:delText>就是</w:delText>
        </w:r>
      </w:del>
      <w:r>
        <w:rPr>
          <w:rFonts w:hint="eastAsia"/>
        </w:rPr>
        <w:t>物质</w:t>
      </w:r>
      <w:del w:id="380" w:author="3508514697@qq.com" w:date="2023-10-05T15:47:00Z">
        <w:r>
          <w:rPr>
            <w:rFonts w:hint="eastAsia"/>
          </w:rPr>
          <w:delText>条</w:delText>
        </w:r>
      </w:del>
      <w:del w:id="381" w:author="3508514697@qq.com" w:date="2023-10-05T15:46:00Z">
        <w:r>
          <w:rPr>
            <w:rFonts w:hint="eastAsia"/>
          </w:rPr>
          <w:delText>件</w:delText>
        </w:r>
      </w:del>
      <w:del w:id="382" w:author="3508514697@qq.com" w:date="2023-10-05T15:47:00Z">
        <w:r>
          <w:rPr>
            <w:rFonts w:hint="eastAsia"/>
          </w:rPr>
          <w:delText>的</w:delText>
        </w:r>
      </w:del>
      <w:r>
        <w:rPr>
          <w:rFonts w:hint="eastAsia"/>
        </w:rPr>
        <w:t>保障。</w:t>
      </w:r>
      <w:ins w:id="383" w:author="3508514697@qq.com" w:date="2023-10-05T15:47:00Z">
        <w:r>
          <w:rPr>
            <w:rFonts w:hint="eastAsia"/>
          </w:rPr>
          <w:t>少了这层保障，所谓花前月下不过是虚无缥缈的存在：</w:t>
        </w:r>
      </w:ins>
      <w:r>
        <w:rPr>
          <w:rFonts w:hint="eastAsia"/>
        </w:rPr>
        <w:t>“</w:t>
      </w:r>
      <w:del w:id="384" w:author="3508514697@qq.com" w:date="2023-10-05T15:46:00Z">
        <w:r>
          <w:rPr>
            <w:rFonts w:hint="eastAsia"/>
          </w:rPr>
          <w:delText>婚姻没有物质就根本没法维持。</w:delText>
        </w:r>
      </w:del>
      <w:r>
        <w:rPr>
          <w:rFonts w:hint="eastAsia"/>
        </w:rPr>
        <w:t>你没有钱，光谈爱情，怎么去生活？根本就不可能。”</w:t>
      </w:r>
    </w:p>
    <w:p w14:paraId="5BEC4B30" w14:textId="77777777" w:rsidR="00932D02" w:rsidRDefault="00932D02"/>
    <w:p w14:paraId="130D59AD" w14:textId="77777777" w:rsidR="00932D02" w:rsidRDefault="00FF7766">
      <w:pPr>
        <w:rPr>
          <w:rStyle w:val="a4"/>
        </w:rPr>
      </w:pPr>
      <w:r>
        <w:rPr>
          <w:rFonts w:hint="eastAsia"/>
        </w:rPr>
        <w:t>调研结束后的石头也认为经济是维持一个家庭的基石，</w:t>
      </w:r>
      <w:del w:id="385" w:author="3508514697@qq.com" w:date="2023-10-05T15:39:00Z">
        <w:r>
          <w:rPr>
            <w:rFonts w:hint="eastAsia"/>
          </w:rPr>
          <w:delText>他眼中的婚姻</w:delText>
        </w:r>
      </w:del>
      <w:r>
        <w:rPr>
          <w:rFonts w:hint="eastAsia"/>
        </w:rPr>
        <w:t>“</w:t>
      </w:r>
      <w:ins w:id="386" w:author="3508514697@qq.com" w:date="2023-10-05T15:39:00Z">
        <w:r>
          <w:rPr>
            <w:rFonts w:hint="eastAsia"/>
          </w:rPr>
          <w:t>婚姻</w:t>
        </w:r>
      </w:ins>
      <w:r>
        <w:rPr>
          <w:rFonts w:hint="eastAsia"/>
        </w:rPr>
        <w:t>是相处，相爱容易相处难，想要处得好，得花钱。”</w:t>
      </w:r>
      <w:del w:id="387" w:author="3508514697@qq.com" w:date="2023-10-05T15:39:00Z">
        <w:r>
          <w:rPr>
            <w:rFonts w:hint="eastAsia"/>
          </w:rPr>
          <w:delText>在日渐高企的房价物价和难辨的经济形式下</w:delText>
        </w:r>
      </w:del>
      <w:ins w:id="388" w:author="3508514697@qq.com" w:date="2023-10-05T15:39:00Z">
        <w:r>
          <w:rPr>
            <w:rFonts w:hint="eastAsia"/>
          </w:rPr>
          <w:t>当下房价、物价</w:t>
        </w:r>
      </w:ins>
      <w:ins w:id="389" w:author="3508514697@qq.com" w:date="2023-10-05T19:39:00Z">
        <w:r>
          <w:rPr>
            <w:rFonts w:hint="eastAsia"/>
          </w:rPr>
          <w:t>上涨</w:t>
        </w:r>
      </w:ins>
      <w:ins w:id="390" w:author="3508514697@qq.com" w:date="2023-10-05T15:40:00Z">
        <w:r>
          <w:rPr>
            <w:rFonts w:hint="eastAsia"/>
          </w:rPr>
          <w:t>，经济形势难辨</w:t>
        </w:r>
      </w:ins>
      <w:r>
        <w:rPr>
          <w:rFonts w:hint="eastAsia"/>
        </w:rPr>
        <w:t>，当亲密关系受到现实的考验，物质的计算便无可避免</w:t>
      </w:r>
      <w:del w:id="391" w:author="3508514697@qq.com" w:date="2023-10-05T15:40:00Z">
        <w:r>
          <w:rPr>
            <w:rFonts w:hint="eastAsia"/>
          </w:rPr>
          <w:delText>，越来越被视作防范风险的保障</w:delText>
        </w:r>
      </w:del>
      <w:r>
        <w:rPr>
          <w:rFonts w:hint="eastAsia"/>
        </w:rPr>
        <w:t>。</w:t>
      </w:r>
      <w:ins w:id="392" w:author="3508514697@qq.com" w:date="2023-10-05T15:40:00Z">
        <w:r>
          <w:rPr>
            <w:rFonts w:hint="eastAsia"/>
          </w:rPr>
          <w:t>对于婚姻，</w:t>
        </w:r>
      </w:ins>
      <w:commentRangeStart w:id="393"/>
      <w:r>
        <w:rPr>
          <w:rFonts w:hint="eastAsia"/>
        </w:rPr>
        <w:t>“经济决定了试错成本”</w:t>
      </w:r>
      <w:commentRangeEnd w:id="393"/>
      <w:r>
        <w:rPr>
          <w:rStyle w:val="a4"/>
        </w:rPr>
        <w:commentReference w:id="393"/>
      </w:r>
      <w:r>
        <w:rPr>
          <w:rStyle w:val="a4"/>
          <w:rFonts w:hint="eastAsia"/>
        </w:rPr>
        <w:t>。</w:t>
      </w:r>
    </w:p>
    <w:p w14:paraId="6E9ABA16" w14:textId="77777777" w:rsidR="00932D02" w:rsidRDefault="00932D02">
      <w:pPr>
        <w:rPr>
          <w:rStyle w:val="a4"/>
        </w:rPr>
      </w:pPr>
    </w:p>
    <w:p w14:paraId="40E1BD9A" w14:textId="77777777" w:rsidR="00932D02" w:rsidRDefault="00FF7766">
      <w:r>
        <w:rPr>
          <w:rFonts w:hint="eastAsia"/>
        </w:rPr>
        <w:t>然而</w:t>
      </w:r>
      <w:ins w:id="394" w:author="3508514697@qq.com" w:date="2023-10-04T22:20:00Z">
        <w:r>
          <w:rPr>
            <w:rFonts w:hint="eastAsia"/>
          </w:rPr>
          <w:t>作为经济保障的彩礼，其</w:t>
        </w:r>
      </w:ins>
      <w:del w:id="395" w:author="3508514697@qq.com" w:date="2023-10-04T22:20:00Z">
        <w:r>
          <w:rPr>
            <w:rFonts w:hint="eastAsia"/>
          </w:rPr>
          <w:delText>，</w:delText>
        </w:r>
      </w:del>
      <w:r>
        <w:rPr>
          <w:rFonts w:hint="eastAsia"/>
        </w:rPr>
        <w:t>攀升的</w:t>
      </w:r>
      <w:del w:id="396" w:author="3508514697@qq.com" w:date="2023-10-04T22:20:00Z">
        <w:r>
          <w:rPr>
            <w:rFonts w:hint="eastAsia"/>
          </w:rPr>
          <w:delText>彩礼</w:delText>
        </w:r>
      </w:del>
      <w:r>
        <w:rPr>
          <w:rFonts w:hint="eastAsia"/>
        </w:rPr>
        <w:t>数额却可能先成为婚姻</w:t>
      </w:r>
      <w:del w:id="397" w:author="3508514697@qq.com" w:date="2023-10-05T19:39:00Z">
        <w:r>
          <w:rPr>
            <w:rFonts w:hint="eastAsia"/>
          </w:rPr>
          <w:delText>开启</w:delText>
        </w:r>
      </w:del>
      <w:del w:id="398" w:author="3508514697@qq.com" w:date="2023-10-05T19:40:00Z">
        <w:r>
          <w:rPr>
            <w:rFonts w:hint="eastAsia"/>
          </w:rPr>
          <w:delText>前</w:delText>
        </w:r>
      </w:del>
      <w:r>
        <w:rPr>
          <w:rFonts w:hint="eastAsia"/>
        </w:rPr>
        <w:t>的“绊脚石”。百居拉</w:t>
      </w:r>
      <w:del w:id="399" w:author="火华" w:date="2023-10-06T15:31:00Z">
        <w:r>
          <w:rPr>
            <w:rFonts w:hint="eastAsia"/>
          </w:rPr>
          <w:delText>听说</w:delText>
        </w:r>
      </w:del>
      <w:ins w:id="400" w:author="3508514697@qq.com" w:date="2023-10-05T19:40:00Z">
        <w:del w:id="401" w:author="火华" w:date="2023-10-06T15:31:00Z">
          <w:r>
            <w:rPr>
              <w:rFonts w:hint="eastAsia"/>
            </w:rPr>
            <w:delText>的一</w:delText>
          </w:r>
        </w:del>
      </w:ins>
      <w:ins w:id="402" w:author="3508514697@qq.com" w:date="2023-10-03T22:19:00Z">
        <w:del w:id="403" w:author="火华" w:date="2023-10-06T15:31:00Z">
          <w:r>
            <w:rPr>
              <w:rFonts w:hint="eastAsia"/>
              <w:rPrChange w:id="404" w:author="3508514697@qq.com" w:date="2023-10-05T19:20:00Z">
                <w:rPr>
                  <w:rFonts w:hint="eastAsia"/>
                  <w:color w:val="FF0000"/>
                </w:rPr>
              </w:rPrChange>
            </w:rPr>
            <w:delText>位</w:delText>
          </w:r>
        </w:del>
      </w:ins>
      <w:del w:id="405" w:author="火华" w:date="2023-10-06T15:31:00Z">
        <w:r>
          <w:rPr>
            <w:rFonts w:hint="eastAsia"/>
          </w:rPr>
          <w:delText>来自</w:delText>
        </w:r>
      </w:del>
      <w:r>
        <w:rPr>
          <w:rFonts w:hint="eastAsia"/>
        </w:rPr>
        <w:t>江浙地区</w:t>
      </w:r>
      <w:ins w:id="406" w:author="火华" w:date="2023-10-06T15:31:00Z">
        <w:r>
          <w:rPr>
            <w:rFonts w:hint="eastAsia"/>
          </w:rPr>
          <w:t>的</w:t>
        </w:r>
      </w:ins>
      <w:r>
        <w:rPr>
          <w:rFonts w:hint="eastAsia"/>
        </w:rPr>
        <w:t>朋友</w:t>
      </w:r>
      <w:ins w:id="407" w:author="3508514697@qq.com" w:date="2023-10-05T19:40:00Z">
        <w:r>
          <w:rPr>
            <w:rFonts w:hint="eastAsia"/>
          </w:rPr>
          <w:t>就</w:t>
        </w:r>
      </w:ins>
      <w:ins w:id="408" w:author="3508514697@qq.com" w:date="2023-10-05T19:41:00Z">
        <w:r>
          <w:rPr>
            <w:rFonts w:hint="eastAsia"/>
          </w:rPr>
          <w:t>有过类似经历</w:t>
        </w:r>
      </w:ins>
      <w:del w:id="409" w:author="3508514697@qq.com" w:date="2023-10-05T19:40:00Z">
        <w:r>
          <w:rPr>
            <w:rFonts w:hint="eastAsia"/>
          </w:rPr>
          <w:delText>的经历</w:delText>
        </w:r>
      </w:del>
      <w:r>
        <w:rPr>
          <w:rFonts w:hint="eastAsia"/>
        </w:rPr>
        <w:t>：情侣二人感情很好，</w:t>
      </w:r>
      <w:ins w:id="410" w:author="3508514697@qq.com" w:date="2023-10-04T22:21:00Z">
        <w:r>
          <w:rPr>
            <w:rFonts w:hint="eastAsia"/>
          </w:rPr>
          <w:t>男方家庭是个体小商户，</w:t>
        </w:r>
      </w:ins>
      <w:r>
        <w:rPr>
          <w:rFonts w:hint="eastAsia"/>
        </w:rPr>
        <w:t>但女方家长提出了较高的彩礼</w:t>
      </w:r>
      <w:del w:id="411" w:author="3508514697@qq.com" w:date="2023-10-05T19:41:00Z">
        <w:r>
          <w:rPr>
            <w:rFonts w:hint="eastAsia"/>
          </w:rPr>
          <w:delText>，</w:delText>
        </w:r>
      </w:del>
      <w:del w:id="412" w:author="3508514697@qq.com" w:date="2023-10-04T22:21:00Z">
        <w:r>
          <w:rPr>
            <w:rFonts w:hint="eastAsia"/>
          </w:rPr>
          <w:delText>男方家庭是个体小商户</w:delText>
        </w:r>
      </w:del>
      <w:del w:id="413" w:author="3508514697@qq.com" w:date="2023-10-05T19:41:00Z">
        <w:r>
          <w:rPr>
            <w:rFonts w:hint="eastAsia"/>
          </w:rPr>
          <w:delText>，</w:delText>
        </w:r>
      </w:del>
      <w:ins w:id="414" w:author="3508514697@qq.com" w:date="2023-10-05T19:41:00Z">
        <w:r>
          <w:rPr>
            <w:rFonts w:hint="eastAsia"/>
          </w:rPr>
          <w:t>。婚姻的成本</w:t>
        </w:r>
      </w:ins>
      <w:del w:id="415" w:author="3508514697@qq.com" w:date="2023-10-05T19:41:00Z">
        <w:r>
          <w:rPr>
            <w:rFonts w:hint="eastAsia"/>
          </w:rPr>
          <w:delText>彩礼、房车和婚礼的费用</w:delText>
        </w:r>
      </w:del>
      <w:r>
        <w:rPr>
          <w:rFonts w:hint="eastAsia"/>
        </w:rPr>
        <w:t>超出了他们的支付能力，他因此和妻子产生了不少矛盾，两家人之间甚至“差点闹分”。</w:t>
      </w:r>
    </w:p>
    <w:p w14:paraId="2F33A52C" w14:textId="77777777" w:rsidR="00932D02" w:rsidRDefault="00932D02"/>
    <w:p w14:paraId="6B5455DC" w14:textId="77777777" w:rsidR="00932D02" w:rsidRDefault="00FF7766">
      <w:r>
        <w:rPr>
          <w:rFonts w:hint="eastAsia"/>
        </w:rPr>
        <w:t>而赵老师所在的徐州农村，</w:t>
      </w:r>
      <w:ins w:id="416" w:author="3508514697@qq.com" w:date="2023-10-05T19:44:00Z">
        <w:r>
          <w:rPr>
            <w:rFonts w:hint="eastAsia"/>
          </w:rPr>
          <w:t>高价彩礼与低收入的矛盾</w:t>
        </w:r>
      </w:ins>
      <w:ins w:id="417" w:author="3508514697@qq.com" w:date="2023-10-05T19:45:00Z">
        <w:r>
          <w:rPr>
            <w:rFonts w:hint="eastAsia"/>
          </w:rPr>
          <w:t>会</w:t>
        </w:r>
      </w:ins>
      <w:ins w:id="418" w:author="3508514697@qq.com" w:date="2023-10-05T19:44:00Z">
        <w:r>
          <w:rPr>
            <w:rFonts w:hint="eastAsia"/>
          </w:rPr>
          <w:t>导致部分家庭</w:t>
        </w:r>
      </w:ins>
      <w:del w:id="419" w:author="3508514697@qq.com" w:date="2023-10-05T19:44:00Z">
        <w:r>
          <w:rPr>
            <w:rFonts w:hint="eastAsia"/>
          </w:rPr>
          <w:delText>由于彩礼价格高，而农村收入较低，出现了因为</w:delText>
        </w:r>
      </w:del>
      <w:r>
        <w:rPr>
          <w:rFonts w:hint="eastAsia"/>
        </w:rPr>
        <w:t>借钱出彩礼</w:t>
      </w:r>
      <w:ins w:id="420" w:author="3508514697@qq.com" w:date="2023-10-05T19:44:00Z">
        <w:r>
          <w:rPr>
            <w:rFonts w:hint="eastAsia"/>
          </w:rPr>
          <w:t>、</w:t>
        </w:r>
      </w:ins>
      <w:del w:id="421" w:author="3508514697@qq.com" w:date="2023-10-05T19:44:00Z">
        <w:r>
          <w:rPr>
            <w:rFonts w:hint="eastAsia"/>
          </w:rPr>
          <w:delText>，</w:delText>
        </w:r>
      </w:del>
      <w:r>
        <w:rPr>
          <w:rFonts w:hint="eastAsia"/>
        </w:rPr>
        <w:t>租房结婚</w:t>
      </w:r>
      <w:ins w:id="422" w:author="3508514697@qq.com" w:date="2023-10-05T19:44:00Z">
        <w:r>
          <w:rPr>
            <w:rFonts w:hint="eastAsia"/>
          </w:rPr>
          <w:t>的现象，</w:t>
        </w:r>
      </w:ins>
      <w:ins w:id="423" w:author="3508514697@qq.com" w:date="2023-10-05T19:45:00Z">
        <w:r>
          <w:rPr>
            <w:rFonts w:hint="eastAsia"/>
          </w:rPr>
          <w:t>进而</w:t>
        </w:r>
      </w:ins>
      <w:del w:id="424" w:author="3508514697@qq.com" w:date="2023-10-05T19:45:00Z">
        <w:r>
          <w:rPr>
            <w:rFonts w:hint="eastAsia"/>
          </w:rPr>
          <w:delText>而</w:delText>
        </w:r>
      </w:del>
      <w:ins w:id="425" w:author="3508514697@qq.com" w:date="2023-10-05T19:45:00Z">
        <w:r>
          <w:rPr>
            <w:rFonts w:hint="eastAsia"/>
          </w:rPr>
          <w:t>引发</w:t>
        </w:r>
      </w:ins>
      <w:del w:id="426" w:author="3508514697@qq.com" w:date="2023-10-05T19:45:00Z">
        <w:r>
          <w:rPr>
            <w:rFonts w:hint="eastAsia"/>
          </w:rPr>
          <w:delText>产生</w:delText>
        </w:r>
      </w:del>
      <w:r>
        <w:rPr>
          <w:rFonts w:hint="eastAsia"/>
        </w:rPr>
        <w:t>一系列矛盾冲突</w:t>
      </w:r>
      <w:del w:id="427" w:author="3508514697@qq.com" w:date="2023-10-05T19:45:00Z">
        <w:r>
          <w:rPr>
            <w:rFonts w:hint="eastAsia"/>
          </w:rPr>
          <w:delText>的家庭</w:delText>
        </w:r>
      </w:del>
      <w:ins w:id="428" w:author="3508514697@qq.com" w:date="2023-10-05T19:46:00Z">
        <w:r>
          <w:rPr>
            <w:rFonts w:hint="eastAsia"/>
          </w:rPr>
          <w:t>。</w:t>
        </w:r>
      </w:ins>
      <w:del w:id="429" w:author="3508514697@qq.com" w:date="2023-10-05T19:46:00Z">
        <w:r>
          <w:rPr>
            <w:rFonts w:hint="eastAsia"/>
          </w:rPr>
          <w:delText>，</w:delText>
        </w:r>
      </w:del>
      <w:r>
        <w:rPr>
          <w:rFonts w:hint="eastAsia"/>
        </w:rPr>
        <w:t>甚至还有很多男性因经济原因</w:t>
      </w:r>
      <w:ins w:id="430" w:author="3508514697@qq.com" w:date="2023-10-05T19:46:00Z">
        <w:r>
          <w:rPr>
            <w:rFonts w:hint="eastAsia"/>
          </w:rPr>
          <w:t>难以成婚</w:t>
        </w:r>
      </w:ins>
      <w:del w:id="431" w:author="3508514697@qq.com" w:date="2023-10-05T19:46:00Z">
        <w:r>
          <w:rPr>
            <w:rFonts w:hint="eastAsia"/>
          </w:rPr>
          <w:delText>“被迫未婚”</w:delText>
        </w:r>
      </w:del>
      <w:r>
        <w:rPr>
          <w:rFonts w:hint="eastAsia"/>
        </w:rPr>
        <w:t>，成为</w:t>
      </w:r>
      <w:del w:id="432" w:author="3508514697@qq.com" w:date="2023-10-04T22:21:00Z">
        <w:r>
          <w:rPr>
            <w:rFonts w:hint="eastAsia"/>
          </w:rPr>
          <w:delText>了</w:delText>
        </w:r>
      </w:del>
      <w:r>
        <w:rPr>
          <w:rFonts w:hint="eastAsia"/>
        </w:rPr>
        <w:t>“因为穷留下的光棍”。</w:t>
      </w:r>
    </w:p>
    <w:p w14:paraId="1D6EC0B3" w14:textId="77777777" w:rsidR="00932D02" w:rsidRDefault="00932D02"/>
    <w:p w14:paraId="3CE35C88" w14:textId="77777777" w:rsidR="00932D02" w:rsidRDefault="00FF7766">
      <w:r>
        <w:rPr>
          <w:rFonts w:hint="eastAsia"/>
        </w:rPr>
        <w:t>（未婚和已婚状况</w:t>
      </w:r>
      <w:r>
        <w:rPr>
          <w:rFonts w:hint="eastAsia"/>
        </w:rPr>
        <w:t>+</w:t>
      </w:r>
      <w:r>
        <w:rPr>
          <w:rFonts w:hint="eastAsia"/>
        </w:rPr>
        <w:t>大龄未婚比例数据图）</w:t>
      </w:r>
    </w:p>
    <w:p w14:paraId="7961AE83" w14:textId="77777777" w:rsidR="00932D02" w:rsidRDefault="00932D02"/>
    <w:p w14:paraId="3370C104" w14:textId="77777777" w:rsidR="00932D02" w:rsidRDefault="00FF7766">
      <w:r>
        <w:rPr>
          <w:rFonts w:hint="eastAsia"/>
        </w:rPr>
        <w:t>有物质</w:t>
      </w:r>
      <w:ins w:id="433" w:author="3508514697@qq.com" w:date="2023-10-03T22:13:00Z">
        <w:r>
          <w:rPr>
            <w:rFonts w:hint="eastAsia"/>
            <w:rPrChange w:id="434" w:author="3508514697@qq.com" w:date="2023-10-05T19:20:00Z">
              <w:rPr>
                <w:rFonts w:hint="eastAsia"/>
                <w:color w:val="FF0000"/>
              </w:rPr>
            </w:rPrChange>
          </w:rPr>
          <w:t>支撑</w:t>
        </w:r>
      </w:ins>
      <w:r>
        <w:rPr>
          <w:rFonts w:hint="eastAsia"/>
        </w:rPr>
        <w:t>的</w:t>
      </w:r>
      <w:del w:id="435" w:author="3508514697@qq.com" w:date="2023-10-05T20:26:00Z">
        <w:r>
          <w:rPr>
            <w:rFonts w:hint="eastAsia"/>
          </w:rPr>
          <w:delText>感情</w:delText>
        </w:r>
      </w:del>
      <w:ins w:id="436" w:author="3508514697@qq.com" w:date="2023-10-05T20:26:00Z">
        <w:r>
          <w:rPr>
            <w:rFonts w:hint="eastAsia"/>
          </w:rPr>
          <w:t>婚姻</w:t>
        </w:r>
      </w:ins>
      <w:r>
        <w:rPr>
          <w:rFonts w:hint="eastAsia"/>
        </w:rPr>
        <w:t>生活</w:t>
      </w:r>
      <w:del w:id="437" w:author="3508514697@qq.com" w:date="2023-10-03T22:13:00Z">
        <w:r>
          <w:rPr>
            <w:rFonts w:hint="eastAsia"/>
          </w:rPr>
          <w:delText>，</w:delText>
        </w:r>
      </w:del>
      <w:r>
        <w:rPr>
          <w:rFonts w:hint="eastAsia"/>
        </w:rPr>
        <w:t>也难免有纷争，</w:t>
      </w:r>
      <w:ins w:id="438" w:author="3508514697@qq.com" w:date="2023-10-05T20:27:00Z">
        <w:r>
          <w:rPr>
            <w:rFonts w:hint="eastAsia"/>
          </w:rPr>
          <w:t>当</w:t>
        </w:r>
      </w:ins>
      <w:del w:id="439" w:author="3508514697@qq.com" w:date="2023-10-05T20:26:00Z">
        <w:r>
          <w:rPr>
            <w:rFonts w:hint="eastAsia"/>
          </w:rPr>
          <w:delText>当感情的纠纷爱情或</w:delText>
        </w:r>
      </w:del>
      <w:r>
        <w:rPr>
          <w:rFonts w:hint="eastAsia"/>
        </w:rPr>
        <w:t>婚姻关系</w:t>
      </w:r>
      <w:ins w:id="440" w:author="3508514697@qq.com" w:date="2023-10-05T20:26:00Z">
        <w:r>
          <w:rPr>
            <w:rFonts w:hint="eastAsia"/>
          </w:rPr>
          <w:t>面临</w:t>
        </w:r>
      </w:ins>
      <w:del w:id="441" w:author="3508514697@qq.com" w:date="2023-10-05T20:26:00Z">
        <w:r>
          <w:rPr>
            <w:rFonts w:hint="eastAsia"/>
          </w:rPr>
          <w:delText>的</w:delText>
        </w:r>
      </w:del>
      <w:r>
        <w:rPr>
          <w:rFonts w:hint="eastAsia"/>
        </w:rPr>
        <w:t>破裂</w:t>
      </w:r>
      <w:ins w:id="442" w:author="3508514697@qq.com" w:date="2023-10-05T20:26:00Z">
        <w:r>
          <w:rPr>
            <w:rFonts w:hint="eastAsia"/>
          </w:rPr>
          <w:t>的风险</w:t>
        </w:r>
      </w:ins>
      <w:r>
        <w:rPr>
          <w:rFonts w:hint="eastAsia"/>
        </w:rPr>
        <w:t>，</w:t>
      </w:r>
      <w:del w:id="443" w:author="3508514697@qq.com" w:date="2023-10-05T20:26:00Z">
        <w:r>
          <w:rPr>
            <w:rFonts w:hint="eastAsia"/>
          </w:rPr>
          <w:delText>有关财产尤其是</w:delText>
        </w:r>
      </w:del>
      <w:r>
        <w:rPr>
          <w:rFonts w:hint="eastAsia"/>
        </w:rPr>
        <w:t>彩礼这</w:t>
      </w:r>
      <w:ins w:id="444" w:author="3508514697@qq.com" w:date="2023-10-05T20:29:00Z">
        <w:r>
          <w:rPr>
            <w:rFonts w:hint="eastAsia"/>
          </w:rPr>
          <w:t>一</w:t>
        </w:r>
        <w:commentRangeStart w:id="445"/>
        <w:r>
          <w:rPr>
            <w:rFonts w:hint="eastAsia"/>
          </w:rPr>
          <w:t>构筑在感情</w:t>
        </w:r>
      </w:ins>
      <w:commentRangeEnd w:id="445"/>
      <w:ins w:id="446" w:author="3508514697@qq.com" w:date="2023-10-05T20:30:00Z">
        <w:r>
          <w:rPr>
            <w:rStyle w:val="a4"/>
          </w:rPr>
          <w:commentReference w:id="445"/>
        </w:r>
      </w:ins>
      <w:ins w:id="447" w:author="3508514697@qq.com" w:date="2023-10-05T20:29:00Z">
        <w:r>
          <w:rPr>
            <w:rFonts w:hint="eastAsia"/>
          </w:rPr>
          <w:t>之上，</w:t>
        </w:r>
      </w:ins>
      <w:ins w:id="448" w:author="3508514697@qq.com" w:date="2023-10-05T20:27:00Z">
        <w:r>
          <w:rPr>
            <w:rFonts w:hint="eastAsia"/>
          </w:rPr>
          <w:t>却具有财产性质的事物</w:t>
        </w:r>
      </w:ins>
      <w:del w:id="449" w:author="3508514697@qq.com" w:date="2023-10-05T20:26:00Z">
        <w:r>
          <w:rPr>
            <w:rFonts w:hint="eastAsia"/>
          </w:rPr>
          <w:delText>个</w:delText>
        </w:r>
      </w:del>
      <w:del w:id="450" w:author="3508514697@qq.com" w:date="2023-10-05T20:27:00Z">
        <w:r>
          <w:rPr>
            <w:rFonts w:hint="eastAsia"/>
          </w:rPr>
          <w:delText>由感情构筑的经济给予行为</w:delText>
        </w:r>
      </w:del>
      <w:r>
        <w:rPr>
          <w:rFonts w:hint="eastAsia"/>
        </w:rPr>
        <w:t>，往往会成为双方“争夺”的焦点</w:t>
      </w:r>
      <w:ins w:id="451" w:author="3508514697@qq.com" w:date="2023-10-05T20:28:00Z">
        <w:r>
          <w:rPr>
            <w:rFonts w:hint="eastAsia"/>
          </w:rPr>
          <w:t>。</w:t>
        </w:r>
      </w:ins>
      <w:del w:id="452" w:author="3508514697@qq.com" w:date="2023-10-05T20:28:00Z">
        <w:r>
          <w:rPr>
            <w:rFonts w:hint="eastAsia"/>
          </w:rPr>
          <w:delText>，</w:delText>
        </w:r>
      </w:del>
      <w:del w:id="453" w:author="3508514697@qq.com" w:date="2023-10-05T20:27:00Z">
        <w:r>
          <w:rPr>
            <w:rFonts w:hint="eastAsia"/>
          </w:rPr>
          <w:delText>由此</w:delText>
        </w:r>
      </w:del>
      <w:del w:id="454" w:author="3508514697@qq.com" w:date="2023-10-05T20:28:00Z">
        <w:r>
          <w:rPr>
            <w:rFonts w:hint="eastAsia"/>
          </w:rPr>
          <w:delText>引发</w:delText>
        </w:r>
      </w:del>
      <w:del w:id="455" w:author="3508514697@qq.com" w:date="2023-10-05T20:27:00Z">
        <w:r>
          <w:rPr>
            <w:rFonts w:hint="eastAsia"/>
          </w:rPr>
          <w:delText>了</w:delText>
        </w:r>
      </w:del>
      <w:del w:id="456" w:author="3508514697@qq.com" w:date="2023-10-05T20:28:00Z">
        <w:r>
          <w:rPr>
            <w:rFonts w:hint="eastAsia"/>
          </w:rPr>
          <w:delText>大量</w:delText>
        </w:r>
      </w:del>
      <w:r>
        <w:rPr>
          <w:rFonts w:hint="eastAsia"/>
        </w:rPr>
        <w:t>对</w:t>
      </w:r>
      <w:ins w:id="457" w:author="3508514697@qq.com" w:date="2023-10-05T20:28:00Z">
        <w:r>
          <w:rPr>
            <w:rFonts w:hint="eastAsia"/>
          </w:rPr>
          <w:t>于</w:t>
        </w:r>
      </w:ins>
      <w:r>
        <w:rPr>
          <w:rFonts w:hint="eastAsia"/>
        </w:rPr>
        <w:t>相关案例和法律</w:t>
      </w:r>
      <w:commentRangeStart w:id="458"/>
      <w:r>
        <w:rPr>
          <w:rFonts w:hint="eastAsia"/>
        </w:rPr>
        <w:t>的讨论</w:t>
      </w:r>
      <w:commentRangeEnd w:id="458"/>
      <w:r>
        <w:rPr>
          <w:rStyle w:val="a4"/>
        </w:rPr>
        <w:commentReference w:id="458"/>
      </w:r>
      <w:ins w:id="459" w:author="3508514697@qq.com" w:date="2023-10-05T20:28:00Z">
        <w:r>
          <w:rPr>
            <w:rFonts w:hint="eastAsia"/>
          </w:rPr>
          <w:t>层出不穷，</w:t>
        </w:r>
      </w:ins>
      <w:del w:id="460" w:author="3508514697@qq.com" w:date="2023-10-05T20:28:00Z">
        <w:r>
          <w:rPr>
            <w:rFonts w:hint="eastAsia"/>
          </w:rPr>
          <w:delText>。</w:delText>
        </w:r>
      </w:del>
      <w:r>
        <w:rPr>
          <w:rFonts w:hint="eastAsia"/>
        </w:rPr>
        <w:t>政府也在不断出台相应法律和政策，试图解决这个关系民生的问题。</w:t>
      </w:r>
    </w:p>
    <w:p w14:paraId="63F036D0" w14:textId="77777777" w:rsidR="00932D02" w:rsidRDefault="00932D02"/>
    <w:p w14:paraId="1173B876" w14:textId="77777777" w:rsidR="00932D02" w:rsidRDefault="00FF7766">
      <w:pPr>
        <w:rPr>
          <w:ins w:id="461" w:author="3508514697@qq.com" w:date="2023-10-05T20:30:00Z"/>
        </w:rPr>
      </w:pPr>
      <w:r>
        <w:t>《中共中央、国务院关于做好</w:t>
      </w:r>
      <w:r>
        <w:t>2022</w:t>
      </w:r>
      <w:r>
        <w:t>年全面推进乡村振兴重点工作的意见》中提出：开展高价彩礼等移风易俗重点</w:t>
      </w:r>
      <w:r>
        <w:t xml:space="preserve"> </w:t>
      </w:r>
      <w:r>
        <w:t>领域突出问题专项治理。呼吁女性少收、不收彩礼</w:t>
      </w:r>
      <w:r>
        <w:rPr>
          <w:rFonts w:hint="eastAsia"/>
        </w:rPr>
        <w:t>。</w:t>
      </w:r>
    </w:p>
    <w:p w14:paraId="1F7833C0" w14:textId="77777777" w:rsidR="00932D02" w:rsidRDefault="00932D02"/>
    <w:p w14:paraId="61661F05" w14:textId="77777777" w:rsidR="00932D02" w:rsidRDefault="00FF7766">
      <w:r>
        <w:t>最高人民法院关于适用《中华人民共和国民法典》婚姻家庭编的解释</w:t>
      </w:r>
      <w:r>
        <w:rPr>
          <w:rFonts w:hint="eastAsia"/>
        </w:rPr>
        <w:t>提到</w:t>
      </w:r>
      <w:r>
        <w:t>有关彩礼的相关规定</w:t>
      </w:r>
      <w:r>
        <w:rPr>
          <w:rFonts w:hint="eastAsia"/>
        </w:rPr>
        <w:t>，其中</w:t>
      </w:r>
      <w:r>
        <w:t>第五条</w:t>
      </w:r>
      <w:r>
        <w:rPr>
          <w:rFonts w:hint="eastAsia"/>
        </w:rPr>
        <w:t>提出，</w:t>
      </w:r>
      <w:r>
        <w:t>当事人请求返还按照习俗给付的彩礼的，如果查明属于以下情形，人民法院应当予以支持：</w:t>
      </w:r>
    </w:p>
    <w:p w14:paraId="25C0ED97" w14:textId="77777777" w:rsidR="00932D02" w:rsidRDefault="00FF7766">
      <w:r>
        <w:t>（一）双方未办理结婚登记手续；</w:t>
      </w:r>
    </w:p>
    <w:p w14:paraId="75678D79" w14:textId="77777777" w:rsidR="00932D02" w:rsidRDefault="00FF7766">
      <w:r>
        <w:t>（二）双方办理结婚登记手续但确未共同生活；</w:t>
      </w:r>
    </w:p>
    <w:p w14:paraId="20AB5012" w14:textId="77777777" w:rsidR="00932D02" w:rsidRDefault="00FF7766">
      <w:r>
        <w:t>（三）婚前给付并导致给付人生活困难。</w:t>
      </w:r>
    </w:p>
    <w:p w14:paraId="672B98C8" w14:textId="77777777" w:rsidR="00932D02" w:rsidRDefault="00FF7766">
      <w:r>
        <w:t>适用前款第二项、第三项的规定应当以双方离婚为条件。</w:t>
      </w:r>
    </w:p>
    <w:p w14:paraId="0E910D1F" w14:textId="77777777" w:rsidR="00932D02" w:rsidRDefault="00932D02"/>
    <w:p w14:paraId="6DB11748" w14:textId="77777777" w:rsidR="00932D02" w:rsidRDefault="00FF7766">
      <w:r>
        <w:rPr>
          <w:rFonts w:hint="eastAsia"/>
        </w:rPr>
        <w:t>但社会目前对官方政策尚未达成共识，有相当一部分的舆论认为官方政策倾向于保护男方权益，忽略了女方诉求。</w:t>
      </w:r>
    </w:p>
    <w:p w14:paraId="3DD707C3" w14:textId="77777777" w:rsidR="00932D02" w:rsidRDefault="00932D02"/>
    <w:p w14:paraId="7D519F2D" w14:textId="77777777" w:rsidR="00932D02" w:rsidRPr="00FC6EB1" w:rsidRDefault="00FF7766">
      <w:pPr>
        <w:rPr>
          <w:color w:val="FF0000"/>
          <w:sz w:val="84"/>
          <w:szCs w:val="84"/>
          <w:rPrChange w:id="462" w:author="佟 佳泽" w:date="2023-10-06T18:20:00Z">
            <w:rPr/>
          </w:rPrChange>
        </w:rPr>
      </w:pPr>
      <w:r w:rsidRPr="00FC6EB1">
        <w:rPr>
          <w:rFonts w:hint="eastAsia"/>
          <w:color w:val="FF0000"/>
          <w:sz w:val="84"/>
          <w:szCs w:val="84"/>
          <w:rPrChange w:id="463" w:author="佟 佳泽" w:date="2023-10-06T18:20:00Z">
            <w:rPr>
              <w:rFonts w:hint="eastAsia"/>
            </w:rPr>
          </w:rPrChange>
        </w:rPr>
        <w:t>（案件数据）</w:t>
      </w:r>
    </w:p>
    <w:p w14:paraId="3F546B4C" w14:textId="77777777" w:rsidR="00932D02" w:rsidRDefault="00932D02"/>
    <w:p w14:paraId="24A51675" w14:textId="77777777" w:rsidR="00932D02" w:rsidRDefault="00FF7766">
      <w:pPr>
        <w:rPr>
          <w:ins w:id="464" w:author="3508514697@qq.com" w:date="2023-10-03T22:20:00Z"/>
        </w:rPr>
      </w:pPr>
      <w:del w:id="465" w:author="3508514697@qq.com" w:date="2023-10-05T20:31:00Z">
        <w:r>
          <w:rPr>
            <w:rFonts w:hint="eastAsia"/>
          </w:rPr>
          <w:delText>感情生活中，总有比物质更重要的东西。</w:delText>
        </w:r>
        <w:commentRangeStart w:id="466"/>
        <w:r>
          <w:rPr>
            <w:rFonts w:hint="eastAsia"/>
          </w:rPr>
          <w:delText>就</w:delText>
        </w:r>
        <w:commentRangeEnd w:id="466"/>
        <w:r>
          <w:rPr>
            <w:rStyle w:val="a4"/>
          </w:rPr>
          <w:commentReference w:id="466"/>
        </w:r>
        <w:r>
          <w:rPr>
            <w:rFonts w:hint="eastAsia"/>
          </w:rPr>
          <w:delText>算彩礼和其他的经济“硬件”成功具备，婚姻也不会就此一帆风顺。</w:delText>
        </w:r>
      </w:del>
      <w:r>
        <w:rPr>
          <w:rFonts w:hint="eastAsia"/>
        </w:rPr>
        <w:t>赵老师</w:t>
      </w:r>
      <w:ins w:id="467" w:author="3508514697@qq.com" w:date="2023-10-05T20:32:00Z">
        <w:r>
          <w:rPr>
            <w:rFonts w:hint="eastAsia"/>
          </w:rPr>
          <w:t>发现，自己</w:t>
        </w:r>
      </w:ins>
      <w:r>
        <w:rPr>
          <w:rFonts w:hint="eastAsia"/>
        </w:rPr>
        <w:t>任教的小学</w:t>
      </w:r>
      <w:del w:id="468" w:author="3508514697@qq.com" w:date="2023-10-05T20:36:00Z">
        <w:r>
          <w:rPr>
            <w:rFonts w:hint="eastAsia"/>
          </w:rPr>
          <w:delText>地处传统观念较强的</w:delText>
        </w:r>
        <w:commentRangeStart w:id="469"/>
        <w:r>
          <w:rPr>
            <w:rFonts w:hint="eastAsia"/>
          </w:rPr>
          <w:delText>农</w:delText>
        </w:r>
      </w:del>
      <w:ins w:id="470" w:author="3508514697@qq.com" w:date="2023-10-05T20:36:00Z">
        <w:r>
          <w:rPr>
            <w:rFonts w:hint="eastAsia"/>
          </w:rPr>
          <w:t>中</w:t>
        </w:r>
      </w:ins>
      <w:ins w:id="471" w:author="3508514697@qq.com" w:date="2023-10-05T20:41:00Z">
        <w:r>
          <w:rPr>
            <w:rFonts w:hint="eastAsia"/>
          </w:rPr>
          <w:t>存在</w:t>
        </w:r>
      </w:ins>
      <w:ins w:id="472" w:author="3508514697@qq.com" w:date="2023-10-05T20:36:00Z">
        <w:r>
          <w:rPr>
            <w:rFonts w:hint="eastAsia"/>
          </w:rPr>
          <w:t>不少孩子父母离异</w:t>
        </w:r>
      </w:ins>
      <w:ins w:id="473" w:author="3508514697@qq.com" w:date="2023-10-05T20:41:00Z">
        <w:r>
          <w:rPr>
            <w:rFonts w:hint="eastAsia"/>
          </w:rPr>
          <w:t>的情况</w:t>
        </w:r>
      </w:ins>
      <w:del w:id="474" w:author="3508514697@qq.com" w:date="2023-10-05T20:36:00Z">
        <w:r>
          <w:rPr>
            <w:rFonts w:hint="eastAsia"/>
          </w:rPr>
          <w:delText>村</w:delText>
        </w:r>
      </w:del>
      <w:commentRangeEnd w:id="469"/>
      <w:r>
        <w:rPr>
          <w:rStyle w:val="a4"/>
        </w:rPr>
        <w:commentReference w:id="469"/>
      </w:r>
      <w:del w:id="475" w:author="3508514697@qq.com" w:date="2023-10-05T20:36:00Z">
        <w:r>
          <w:rPr>
            <w:rFonts w:hint="eastAsia"/>
          </w:rPr>
          <w:delText>，但其中也有不少孩子的父母已经离异</w:delText>
        </w:r>
      </w:del>
      <w:ins w:id="476" w:author="3508514697@qq.com" w:date="2023-10-03T22:20:00Z">
        <w:r>
          <w:rPr>
            <w:rFonts w:hint="eastAsia"/>
          </w:rPr>
          <w:t>。</w:t>
        </w:r>
      </w:ins>
      <w:r>
        <w:rPr>
          <w:rFonts w:hint="eastAsia"/>
        </w:rPr>
        <w:t>据她观察，</w:t>
      </w:r>
      <w:del w:id="477" w:author="3508514697@qq.com" w:date="2023-10-03T22:20:00Z">
        <w:r>
          <w:rPr>
            <w:rFonts w:hint="eastAsia"/>
          </w:rPr>
          <w:delText>，</w:delText>
        </w:r>
      </w:del>
      <w:ins w:id="478" w:author="3508514697@qq.com" w:date="2023-10-05T20:37:00Z">
        <w:r>
          <w:rPr>
            <w:rFonts w:hint="eastAsia"/>
          </w:rPr>
          <w:t>多数夫妻</w:t>
        </w:r>
      </w:ins>
      <w:commentRangeStart w:id="479"/>
      <w:del w:id="480" w:author="3508514697@qq.com" w:date="2023-10-05T20:37:00Z">
        <w:r>
          <w:rPr>
            <w:rFonts w:hint="eastAsia"/>
          </w:rPr>
          <w:delText>大多家庭</w:delText>
        </w:r>
      </w:del>
      <w:commentRangeEnd w:id="479"/>
      <w:r>
        <w:rPr>
          <w:rStyle w:val="a4"/>
        </w:rPr>
        <w:commentReference w:id="479"/>
      </w:r>
      <w:r>
        <w:rPr>
          <w:rFonts w:hint="eastAsia"/>
        </w:rPr>
        <w:t>的离婚原因并不复杂</w:t>
      </w:r>
      <w:del w:id="481" w:author="3508514697@qq.com" w:date="2023-10-05T20:37:00Z">
        <w:r>
          <w:rPr>
            <w:rFonts w:hint="eastAsia"/>
          </w:rPr>
          <w:delText>，</w:delText>
        </w:r>
        <w:commentRangeStart w:id="482"/>
        <w:r>
          <w:rPr>
            <w:rFonts w:hint="eastAsia"/>
          </w:rPr>
          <w:delText>都是</w:delText>
        </w:r>
      </w:del>
      <w:commentRangeEnd w:id="482"/>
      <w:r>
        <w:rPr>
          <w:rStyle w:val="a4"/>
        </w:rPr>
        <w:commentReference w:id="482"/>
      </w:r>
      <w:del w:id="483" w:author="3508514697@qq.com" w:date="2023-10-05T20:37:00Z">
        <w:r>
          <w:rPr>
            <w:rFonts w:hint="eastAsia"/>
          </w:rPr>
          <w:delText>孩子出生后的分工不平衡</w:delText>
        </w:r>
      </w:del>
      <w:r>
        <w:rPr>
          <w:rFonts w:hint="eastAsia"/>
        </w:rPr>
        <w:t>，“孩子出生之后，所有的矛盾基本上都因孩子产生”。</w:t>
      </w:r>
      <w:ins w:id="484" w:author="3508514697@qq.com" w:date="2023-10-05T20:42:00Z">
        <w:r>
          <w:rPr>
            <w:rFonts w:hint="eastAsia"/>
          </w:rPr>
          <w:t>若婚后</w:t>
        </w:r>
      </w:ins>
      <w:ins w:id="485" w:author="3508514697@qq.com" w:date="2023-10-05T20:43:00Z">
        <w:r>
          <w:rPr>
            <w:rFonts w:hint="eastAsia"/>
          </w:rPr>
          <w:t>在持家、育儿方面的分工不平衡，</w:t>
        </w:r>
      </w:ins>
      <w:ins w:id="486" w:author="3508514697@qq.com" w:date="2023-10-05T20:42:00Z">
        <w:r>
          <w:rPr>
            <w:rFonts w:hint="eastAsia"/>
          </w:rPr>
          <w:t>就算具备彩礼和其他“硬件”条件，婚姻也</w:t>
        </w:r>
      </w:ins>
      <w:ins w:id="487" w:author="3508514697@qq.com" w:date="2023-10-05T20:43:00Z">
        <w:r>
          <w:rPr>
            <w:rFonts w:hint="eastAsia"/>
          </w:rPr>
          <w:t>难以</w:t>
        </w:r>
      </w:ins>
      <w:ins w:id="488" w:author="3508514697@qq.com" w:date="2023-10-05T20:42:00Z">
        <w:r>
          <w:rPr>
            <w:rFonts w:hint="eastAsia"/>
          </w:rPr>
          <w:t>一帆风顺。</w:t>
        </w:r>
      </w:ins>
    </w:p>
    <w:p w14:paraId="629740D8" w14:textId="77777777" w:rsidR="00932D02" w:rsidRDefault="00932D02">
      <w:pPr>
        <w:rPr>
          <w:ins w:id="489" w:author="3508514697@qq.com" w:date="2023-10-03T22:20:00Z"/>
        </w:rPr>
      </w:pPr>
    </w:p>
    <w:p w14:paraId="5F9F8365" w14:textId="77777777" w:rsidR="00932D02" w:rsidRDefault="00FF7766">
      <w:del w:id="490" w:author="3508514697@qq.com" w:date="2023-10-05T20:43:00Z">
        <w:r>
          <w:rPr>
            <w:rFonts w:hint="eastAsia"/>
          </w:rPr>
          <w:delText>现代社会情况早已</w:delText>
        </w:r>
      </w:del>
      <w:r>
        <w:rPr>
          <w:rFonts w:hint="eastAsia"/>
        </w:rPr>
        <w:t>与传统的“男主外女主内”</w:t>
      </w:r>
      <w:ins w:id="491" w:author="3508514697@qq.com" w:date="2023-10-05T20:43:00Z">
        <w:r>
          <w:rPr>
            <w:rFonts w:hint="eastAsia"/>
          </w:rPr>
          <w:t>模式</w:t>
        </w:r>
      </w:ins>
      <w:r>
        <w:rPr>
          <w:rFonts w:hint="eastAsia"/>
        </w:rPr>
        <w:t>不同，</w:t>
      </w:r>
      <w:ins w:id="492" w:author="3508514697@qq.com" w:date="2023-10-05T20:43:00Z">
        <w:r>
          <w:rPr>
            <w:rFonts w:hint="eastAsia"/>
          </w:rPr>
          <w:t>现代</w:t>
        </w:r>
      </w:ins>
      <w:ins w:id="493" w:author="3508514697@qq.com" w:date="2023-10-05T20:44:00Z">
        <w:r>
          <w:rPr>
            <w:rFonts w:hint="eastAsia"/>
          </w:rPr>
          <w:t>婚姻中</w:t>
        </w:r>
      </w:ins>
      <w:r>
        <w:rPr>
          <w:rFonts w:hint="eastAsia"/>
        </w:rPr>
        <w:t>夫妻二人往往都有工作</w:t>
      </w:r>
      <w:ins w:id="494" w:author="3508514697@qq.com" w:date="2023-10-05T20:49:00Z">
        <w:r>
          <w:rPr>
            <w:rFonts w:hint="eastAsia"/>
          </w:rPr>
          <w:t>，</w:t>
        </w:r>
      </w:ins>
      <w:del w:id="495" w:author="3508514697@qq.com" w:date="2023-10-05T20:49:00Z">
        <w:r>
          <w:rPr>
            <w:rFonts w:hint="eastAsia"/>
          </w:rPr>
          <w:delText>。</w:delText>
        </w:r>
      </w:del>
      <w:del w:id="496" w:author="3508514697@qq.com" w:date="2023-10-05T20:48:00Z">
        <w:r>
          <w:rPr>
            <w:rFonts w:hint="eastAsia"/>
          </w:rPr>
          <w:delText>母亲</w:delText>
        </w:r>
      </w:del>
      <w:del w:id="497" w:author="3508514697@qq.com" w:date="2023-10-05T20:45:00Z">
        <w:r>
          <w:rPr>
            <w:rFonts w:hint="eastAsia"/>
          </w:rPr>
          <w:delText>在休完产假后大多</w:delText>
        </w:r>
      </w:del>
      <w:del w:id="498" w:author="3508514697@qq.com" w:date="2023-10-05T20:44:00Z">
        <w:r>
          <w:rPr>
            <w:rFonts w:hint="eastAsia"/>
          </w:rPr>
          <w:delText>都</w:delText>
        </w:r>
      </w:del>
      <w:del w:id="499" w:author="3508514697@qq.com" w:date="2023-10-05T20:45:00Z">
        <w:r>
          <w:rPr>
            <w:rFonts w:hint="eastAsia"/>
          </w:rPr>
          <w:delText>回归岗位，</w:delText>
        </w:r>
      </w:del>
      <w:del w:id="500" w:author="3508514697@qq.com" w:date="2023-10-05T20:48:00Z">
        <w:r>
          <w:rPr>
            <w:rFonts w:hint="eastAsia"/>
          </w:rPr>
          <w:delText>下班回家却仍需</w:delText>
        </w:r>
      </w:del>
      <w:r>
        <w:rPr>
          <w:rFonts w:hint="eastAsia"/>
        </w:rPr>
        <w:t>操持家务、照顾孩子</w:t>
      </w:r>
      <w:ins w:id="501" w:author="3508514697@qq.com" w:date="2023-10-05T20:48:00Z">
        <w:r>
          <w:rPr>
            <w:rFonts w:hint="eastAsia"/>
          </w:rPr>
          <w:t>等工作也应</w:t>
        </w:r>
      </w:ins>
      <w:ins w:id="502" w:author="3508514697@qq.com" w:date="2023-10-05T20:49:00Z">
        <w:r>
          <w:rPr>
            <w:rFonts w:hint="eastAsia"/>
          </w:rPr>
          <w:t>被</w:t>
        </w:r>
      </w:ins>
      <w:ins w:id="503" w:author="3508514697@qq.com" w:date="2023-10-05T20:48:00Z">
        <w:r>
          <w:rPr>
            <w:rFonts w:hint="eastAsia"/>
          </w:rPr>
          <w:t>重新分配</w:t>
        </w:r>
      </w:ins>
      <w:del w:id="504" w:author="3508514697@qq.com" w:date="2023-10-05T20:48:00Z">
        <w:r>
          <w:rPr>
            <w:rFonts w:hint="eastAsia"/>
          </w:rPr>
          <w:delText>，十分劳累</w:delText>
        </w:r>
      </w:del>
      <w:r>
        <w:rPr>
          <w:rFonts w:hint="eastAsia"/>
        </w:rPr>
        <w:t>。但在徐州农村，“孩子就该妈妈带”、“男人不管孩子”的观念依然盛行，</w:t>
      </w:r>
      <w:ins w:id="505" w:author="3508514697@qq.com" w:date="2023-10-05T20:44:00Z">
        <w:r>
          <w:rPr>
            <w:rFonts w:hint="eastAsia"/>
          </w:rPr>
          <w:t>父亲的角色在家庭中几乎完全缺位</w:t>
        </w:r>
      </w:ins>
      <w:del w:id="506" w:author="3508514697@qq.com" w:date="2023-10-05T20:44:00Z">
        <w:r>
          <w:rPr>
            <w:rFonts w:hint="eastAsia"/>
          </w:rPr>
          <w:delText>丈夫只负责在外工作挣钱</w:delText>
        </w:r>
      </w:del>
      <w:r>
        <w:rPr>
          <w:rFonts w:hint="eastAsia"/>
        </w:rPr>
        <w:t>，更有甚者“不能挣钱，又不着家，也不教育孩子”。</w:t>
      </w:r>
      <w:del w:id="507" w:author="3508514697@qq.com" w:date="2023-10-05T20:44:00Z">
        <w:r>
          <w:rPr>
            <w:rFonts w:hint="eastAsia"/>
          </w:rPr>
          <w:delText>父亲的角色在家庭中几乎完</w:delText>
        </w:r>
        <w:r>
          <w:rPr>
            <w:rFonts w:hint="eastAsia"/>
          </w:rPr>
          <w:delText>全缺位，</w:delText>
        </w:r>
      </w:del>
      <w:del w:id="508" w:author="3508514697@qq.com" w:date="2023-10-05T20:45:00Z">
        <w:r>
          <w:rPr>
            <w:rFonts w:hint="eastAsia"/>
          </w:rPr>
          <w:delText>所有繁重的家事和照料孩子的责任都“理所当然”地落到母亲身上。</w:delText>
        </w:r>
      </w:del>
      <w:r>
        <w:rPr>
          <w:rFonts w:hint="eastAsia"/>
        </w:rPr>
        <w:t>柴米油盐、锅碗瓢盆和孩子的哭闹、玩耍</w:t>
      </w:r>
      <w:del w:id="509" w:author="3508514697@qq.com" w:date="2023-10-05T20:45:00Z">
        <w:r>
          <w:rPr>
            <w:rFonts w:hint="eastAsia"/>
          </w:rPr>
          <w:delText>和教育</w:delText>
        </w:r>
      </w:del>
      <w:del w:id="510" w:author="3508514697@qq.com" w:date="2023-10-05T20:49:00Z">
        <w:r>
          <w:rPr>
            <w:rFonts w:hint="eastAsia"/>
          </w:rPr>
          <w:delText>不仅让母亲持续操劳，也完全侵占了应有的个人生活空间</w:delText>
        </w:r>
      </w:del>
      <w:ins w:id="511" w:author="3508514697@qq.com" w:date="2023-10-05T20:49:00Z">
        <w:r>
          <w:rPr>
            <w:rFonts w:hint="eastAsia"/>
          </w:rPr>
          <w:t>“理所应当”地落在了母亲一人的肩膀上</w:t>
        </w:r>
      </w:ins>
      <w:r>
        <w:rPr>
          <w:rFonts w:hint="eastAsia"/>
        </w:rPr>
        <w:t>。责任的失衡和付出的极不对等，</w:t>
      </w:r>
      <w:ins w:id="512" w:author="3508514697@qq.com" w:date="2023-10-05T20:50:00Z">
        <w:r>
          <w:rPr>
            <w:rFonts w:hint="eastAsia"/>
          </w:rPr>
          <w:t>催生了</w:t>
        </w:r>
      </w:ins>
      <w:del w:id="513" w:author="3508514697@qq.com" w:date="2023-10-05T20:50:00Z">
        <w:r>
          <w:rPr>
            <w:rFonts w:hint="eastAsia"/>
          </w:rPr>
          <w:delText>让</w:delText>
        </w:r>
      </w:del>
      <w:r>
        <w:rPr>
          <w:rFonts w:hint="eastAsia"/>
        </w:rPr>
        <w:t>夫妻之间的各种矛盾</w:t>
      </w:r>
      <w:del w:id="514" w:author="3508514697@qq.com" w:date="2023-10-05T20:50:00Z">
        <w:r>
          <w:rPr>
            <w:rFonts w:hint="eastAsia"/>
          </w:rPr>
          <w:delText>开始萌芽</w:delText>
        </w:r>
        <w:commentRangeStart w:id="515"/>
        <w:r>
          <w:rPr>
            <w:rFonts w:hint="eastAsia"/>
          </w:rPr>
          <w:delText>，最终无法挽回</w:delText>
        </w:r>
      </w:del>
      <w:commentRangeEnd w:id="515"/>
      <w:r>
        <w:rPr>
          <w:rStyle w:val="a4"/>
        </w:rPr>
        <w:commentReference w:id="515"/>
      </w:r>
      <w:r>
        <w:rPr>
          <w:rFonts w:hint="eastAsia"/>
        </w:rPr>
        <w:t>。</w:t>
      </w:r>
    </w:p>
    <w:p w14:paraId="34828DB8" w14:textId="315A2315" w:rsidR="00932D02" w:rsidRDefault="00932D02">
      <w:pPr>
        <w:rPr>
          <w:ins w:id="516" w:author="佟 佳泽" w:date="2023-10-06T18:41:00Z"/>
        </w:rPr>
      </w:pPr>
    </w:p>
    <w:p w14:paraId="6A00B93D" w14:textId="77777777" w:rsidR="00FF7766" w:rsidRDefault="00FF7766">
      <w:pPr>
        <w:rPr>
          <w:rFonts w:hint="eastAsia"/>
        </w:rPr>
      </w:pPr>
    </w:p>
    <w:p w14:paraId="0F83AB28" w14:textId="77777777" w:rsidR="00932D02" w:rsidRDefault="00FF7766">
      <w:r>
        <w:rPr>
          <w:rFonts w:hint="eastAsia"/>
        </w:rPr>
        <w:t>“恋爱的时候更多</w:t>
      </w:r>
      <w:del w:id="517" w:author="3508514697@qq.com" w:date="2023-10-05T20:52:00Z">
        <w:r>
          <w:rPr>
            <w:rFonts w:hint="eastAsia"/>
          </w:rPr>
          <w:delText>的</w:delText>
        </w:r>
      </w:del>
      <w:r>
        <w:rPr>
          <w:rFonts w:hint="eastAsia"/>
        </w:rPr>
        <w:t>是荷尔蒙的冲动，到婚姻当中，就更多</w:t>
      </w:r>
      <w:del w:id="518" w:author="3508514697@qq.com" w:date="2023-10-05T20:52:00Z">
        <w:r>
          <w:rPr>
            <w:rFonts w:hint="eastAsia"/>
          </w:rPr>
          <w:delText>的</w:delText>
        </w:r>
      </w:del>
      <w:r>
        <w:rPr>
          <w:rFonts w:hint="eastAsia"/>
        </w:rPr>
        <w:t>是责任。”</w:t>
      </w:r>
      <w:proofErr w:type="gramStart"/>
      <w:r>
        <w:rPr>
          <w:rFonts w:hint="eastAsia"/>
        </w:rPr>
        <w:t>百基拉</w:t>
      </w:r>
      <w:proofErr w:type="gramEnd"/>
      <w:r>
        <w:rPr>
          <w:rFonts w:hint="eastAsia"/>
        </w:rPr>
        <w:t>和亚居拉</w:t>
      </w:r>
      <w:del w:id="519" w:author="3508514697@qq.com" w:date="2023-10-05T20:53:00Z">
        <w:r>
          <w:rPr>
            <w:rFonts w:hint="eastAsia"/>
          </w:rPr>
          <w:delText>之间很少有冲突和争吵，大多数情况下二人</w:delText>
        </w:r>
        <w:commentRangeStart w:id="520"/>
        <w:r>
          <w:rPr>
            <w:rFonts w:hint="eastAsia"/>
          </w:rPr>
          <w:delText>都能心</w:delText>
        </w:r>
      </w:del>
      <w:commentRangeEnd w:id="520"/>
      <w:r>
        <w:rPr>
          <w:rStyle w:val="a4"/>
        </w:rPr>
        <w:commentReference w:id="520"/>
      </w:r>
      <w:del w:id="521" w:author="3508514697@qq.com" w:date="2023-10-05T20:53:00Z">
        <w:r>
          <w:rPr>
            <w:rFonts w:hint="eastAsia"/>
          </w:rPr>
          <w:delText>平气和地沟通，甚至在一些冲突中，更好地建立感情。他们</w:delText>
        </w:r>
      </w:del>
      <w:r>
        <w:rPr>
          <w:rFonts w:hint="eastAsia"/>
        </w:rPr>
        <w:t>思考由恋爱到婚姻的磨合历程</w:t>
      </w:r>
      <w:ins w:id="522" w:author="3508514697@qq.com" w:date="2023-10-05T20:53:00Z">
        <w:r>
          <w:rPr>
            <w:rFonts w:hint="eastAsia"/>
          </w:rPr>
          <w:t>后</w:t>
        </w:r>
      </w:ins>
      <w:r>
        <w:rPr>
          <w:rFonts w:hint="eastAsia"/>
        </w:rPr>
        <w:t>，总结出婚姻中最重要的几点：责任、包容、换位思考和爱。</w:t>
      </w:r>
      <w:ins w:id="523" w:author="3508514697@qq.com" w:date="2023-10-05T20:53:00Z">
        <w:r>
          <w:rPr>
            <w:rFonts w:hint="eastAsia"/>
          </w:rPr>
          <w:t>如果能心平气和地沟通，</w:t>
        </w:r>
      </w:ins>
      <w:ins w:id="524" w:author="3508514697@qq.com" w:date="2023-10-05T20:54:00Z">
        <w:r>
          <w:rPr>
            <w:rFonts w:hint="eastAsia"/>
          </w:rPr>
          <w:t>争吵和冲突也能成为进一步建立</w:t>
        </w:r>
      </w:ins>
      <w:ins w:id="525" w:author="3508514697@qq.com" w:date="2023-10-05T20:55:00Z">
        <w:r>
          <w:rPr>
            <w:rFonts w:hint="eastAsia"/>
          </w:rPr>
          <w:t>感情的契机。</w:t>
        </w:r>
      </w:ins>
    </w:p>
    <w:p w14:paraId="3029084C" w14:textId="77777777" w:rsidR="00932D02" w:rsidRDefault="00932D02"/>
    <w:p w14:paraId="31300ED2" w14:textId="77777777" w:rsidR="00932D02" w:rsidRDefault="00FF7766">
      <w:r>
        <w:rPr>
          <w:rFonts w:hint="eastAsia"/>
        </w:rPr>
        <w:t>婚前从未做过饭</w:t>
      </w:r>
      <w:proofErr w:type="gramStart"/>
      <w:r>
        <w:rPr>
          <w:rFonts w:hint="eastAsia"/>
        </w:rPr>
        <w:t>的百基拉</w:t>
      </w:r>
      <w:proofErr w:type="gramEnd"/>
      <w:r>
        <w:rPr>
          <w:rFonts w:hint="eastAsia"/>
        </w:rPr>
        <w:t>，在婚后开始学着</w:t>
      </w:r>
      <w:del w:id="526" w:author="3508514697@qq.com" w:date="2023-10-05T20:55:00Z">
        <w:r>
          <w:rPr>
            <w:rFonts w:hint="eastAsia"/>
          </w:rPr>
          <w:delText>照顾丈夫。她下班早，工作日负责</w:delText>
        </w:r>
      </w:del>
      <w:r>
        <w:rPr>
          <w:rFonts w:hint="eastAsia"/>
        </w:rPr>
        <w:t>做饭和操持各类家务。</w:t>
      </w:r>
      <w:del w:id="527" w:author="3508514697@qq.com" w:date="2023-10-05T20:55:00Z">
        <w:r>
          <w:rPr>
            <w:rFonts w:hint="eastAsia"/>
          </w:rPr>
          <w:delText>开始时她怀有新婚的激情，做任何事都十分积极，但激情难敌时间</w:delText>
        </w:r>
      </w:del>
      <w:ins w:id="528" w:author="3508514697@qq.com" w:date="2023-10-05T20:55:00Z">
        <w:r>
          <w:rPr>
            <w:rFonts w:hint="eastAsia"/>
          </w:rPr>
          <w:t>当新婚的激情退却</w:t>
        </w:r>
      </w:ins>
      <w:r>
        <w:rPr>
          <w:rFonts w:hint="eastAsia"/>
        </w:rPr>
        <w:t>，</w:t>
      </w:r>
      <w:ins w:id="529" w:author="3508514697@qq.com" w:date="2023-10-05T21:02:00Z">
        <w:r>
          <w:rPr>
            <w:rFonts w:hint="eastAsia"/>
          </w:rPr>
          <w:t>重复琐碎的事务一度</w:t>
        </w:r>
      </w:ins>
      <w:del w:id="530" w:author="3508514697@qq.com" w:date="2023-10-05T21:02:00Z">
        <w:r>
          <w:rPr>
            <w:rFonts w:hint="eastAsia"/>
          </w:rPr>
          <w:delText>长久琐碎的重复还是慢慢</w:delText>
        </w:r>
      </w:del>
      <w:r>
        <w:rPr>
          <w:rFonts w:hint="eastAsia"/>
        </w:rPr>
        <w:t>让她感到枯燥和失落。幸运的是，亚居拉</w:t>
      </w:r>
      <w:del w:id="531" w:author="3508514697@qq.com" w:date="2023-10-05T21:03:00Z">
        <w:r>
          <w:rPr>
            <w:rFonts w:hint="eastAsia"/>
          </w:rPr>
          <w:delText>会</w:delText>
        </w:r>
      </w:del>
      <w:r>
        <w:rPr>
          <w:rFonts w:hint="eastAsia"/>
        </w:rPr>
        <w:t>察觉</w:t>
      </w:r>
      <w:ins w:id="532" w:author="3508514697@qq.com" w:date="2023-10-05T21:03:00Z">
        <w:r>
          <w:rPr>
            <w:rFonts w:hint="eastAsia"/>
          </w:rPr>
          <w:t>出</w:t>
        </w:r>
      </w:ins>
      <w:r>
        <w:rPr>
          <w:rFonts w:hint="eastAsia"/>
        </w:rPr>
        <w:t>妻子的情绪，</w:t>
      </w:r>
      <w:ins w:id="533" w:author="3508514697@qq.com" w:date="2023-10-05T21:04:00Z">
        <w:r>
          <w:rPr>
            <w:rFonts w:hint="eastAsia"/>
          </w:rPr>
          <w:t>并在</w:t>
        </w:r>
      </w:ins>
      <w:del w:id="534" w:author="3508514697@qq.com" w:date="2023-10-05T21:04:00Z">
        <w:r>
          <w:rPr>
            <w:rFonts w:hint="eastAsia"/>
          </w:rPr>
          <w:delText>用</w:delText>
        </w:r>
      </w:del>
      <w:r>
        <w:rPr>
          <w:rFonts w:hint="eastAsia"/>
        </w:rPr>
        <w:t>主动</w:t>
      </w:r>
      <w:ins w:id="535" w:author="3508514697@qq.com" w:date="2023-10-05T21:03:00Z">
        <w:r>
          <w:rPr>
            <w:rFonts w:hint="eastAsia"/>
          </w:rPr>
          <w:t>的</w:t>
        </w:r>
      </w:ins>
      <w:r>
        <w:rPr>
          <w:rFonts w:hint="eastAsia"/>
        </w:rPr>
        <w:t>关心和询问</w:t>
      </w:r>
      <w:ins w:id="536" w:author="3508514697@qq.com" w:date="2023-10-05T21:04:00Z">
        <w:r>
          <w:rPr>
            <w:rFonts w:hint="eastAsia"/>
          </w:rPr>
          <w:t>后参与进家务</w:t>
        </w:r>
      </w:ins>
      <w:ins w:id="537" w:author="3508514697@qq.com" w:date="2023-10-05T21:07:00Z">
        <w:r>
          <w:rPr>
            <w:rFonts w:hint="eastAsia"/>
          </w:rPr>
          <w:t>分工</w:t>
        </w:r>
      </w:ins>
      <w:ins w:id="538" w:author="3508514697@qq.com" w:date="2023-10-05T21:04:00Z">
        <w:r>
          <w:rPr>
            <w:rFonts w:hint="eastAsia"/>
          </w:rPr>
          <w:t>中</w:t>
        </w:r>
      </w:ins>
      <w:ins w:id="539" w:author="3508514697@qq.com" w:date="2023-10-05T21:06:00Z">
        <w:r>
          <w:rPr>
            <w:rFonts w:hint="eastAsia"/>
          </w:rPr>
          <w:t>，包揽了周末做饭、晾晒衣服，收拾碗筷灶台的工作</w:t>
        </w:r>
      </w:ins>
      <w:ins w:id="540" w:author="3508514697@qq.com" w:date="2023-10-05T21:04:00Z">
        <w:r>
          <w:rPr>
            <w:rFonts w:hint="eastAsia"/>
          </w:rPr>
          <w:t>。</w:t>
        </w:r>
      </w:ins>
      <w:del w:id="541" w:author="3508514697@qq.com" w:date="2023-10-05T21:04:00Z">
        <w:r>
          <w:rPr>
            <w:rFonts w:hint="eastAsia"/>
          </w:rPr>
          <w:delText>让她打开心扉</w:delText>
        </w:r>
      </w:del>
      <w:del w:id="542" w:author="3508514697@qq.com" w:date="2023-10-05T21:05:00Z">
        <w:r>
          <w:rPr>
            <w:rFonts w:hint="eastAsia"/>
          </w:rPr>
          <w:delText>。</w:delText>
        </w:r>
      </w:del>
      <w:proofErr w:type="gramStart"/>
      <w:r>
        <w:rPr>
          <w:rFonts w:hint="eastAsia"/>
        </w:rPr>
        <w:t>百基拉最</w:t>
      </w:r>
      <w:proofErr w:type="gramEnd"/>
      <w:r>
        <w:rPr>
          <w:rFonts w:hint="eastAsia"/>
        </w:rPr>
        <w:t>欣赏的就是他对待亲密关系的态度和应对矛盾的智慧，“</w:t>
      </w:r>
      <w:r>
        <w:t>男性顾家真的很重要</w:t>
      </w:r>
      <w:r>
        <w:rPr>
          <w:rFonts w:hint="eastAsia"/>
        </w:rPr>
        <w:t>”。</w:t>
      </w:r>
    </w:p>
    <w:p w14:paraId="1BB56582" w14:textId="77777777" w:rsidR="00932D02" w:rsidRDefault="00932D02"/>
    <w:p w14:paraId="1903F030" w14:textId="77777777" w:rsidR="00932D02" w:rsidRDefault="00FF7766">
      <w:pPr>
        <w:rPr>
          <w:ins w:id="543" w:author="3508514697@qq.com" w:date="2023-10-05T21:12:00Z"/>
          <w:del w:id="544" w:author="3508514697@qq.com" w:date="2023-10-05T21:12:00Z"/>
        </w:rPr>
      </w:pPr>
      <w:del w:id="545" w:author="3508514697@qq.com" w:date="2023-10-05T21:15:00Z">
        <w:r>
          <w:rPr>
            <w:rFonts w:hint="eastAsia"/>
          </w:rPr>
          <w:delText>亚居拉把婚姻看作一种不可撤销的“约定”</w:delText>
        </w:r>
      </w:del>
      <w:ins w:id="546" w:author="3508514697@qq.com" w:date="2023-10-05T21:12:00Z">
        <w:r>
          <w:rPr>
            <w:rFonts w:hint="eastAsia"/>
          </w:rPr>
          <w:t>亚居拉</w:t>
        </w:r>
        <w:del w:id="547" w:author="3508514697@qq.com" w:date="2023-10-05T21:26:00Z">
          <w:r>
            <w:rPr>
              <w:rFonts w:hint="eastAsia"/>
            </w:rPr>
            <w:delText>把</w:delText>
          </w:r>
        </w:del>
      </w:ins>
      <w:ins w:id="548" w:author="3508514697@qq.com" w:date="2023-10-05T21:26:00Z">
        <w:r>
          <w:rPr>
            <w:rFonts w:hint="eastAsia"/>
          </w:rPr>
          <w:t>认为</w:t>
        </w:r>
      </w:ins>
      <w:ins w:id="549" w:author="3508514697@qq.com" w:date="2023-10-05T21:12:00Z">
        <w:r>
          <w:rPr>
            <w:rFonts w:hint="eastAsia"/>
          </w:rPr>
          <w:t>包容和换位思考的过程</w:t>
        </w:r>
        <w:del w:id="550" w:author="3508514697@qq.com" w:date="2023-10-05T21:26:00Z">
          <w:r>
            <w:rPr>
              <w:rFonts w:hint="eastAsia"/>
            </w:rPr>
            <w:delText>与基督教教义当中</w:delText>
          </w:r>
        </w:del>
        <w:del w:id="551" w:author="3508514697@qq.com" w:date="2023-10-05T21:27:00Z">
          <w:r>
            <w:rPr>
              <w:rFonts w:hint="eastAsia"/>
            </w:rPr>
            <w:delText>的</w:delText>
          </w:r>
        </w:del>
      </w:ins>
      <w:ins w:id="552" w:author="3508514697@qq.com" w:date="2023-10-05T21:27:00Z">
        <w:r>
          <w:rPr>
            <w:rFonts w:hint="eastAsia"/>
          </w:rPr>
          <w:t>是一种</w:t>
        </w:r>
      </w:ins>
      <w:commentRangeStart w:id="553"/>
      <w:ins w:id="554" w:author="3508514697@qq.com" w:date="2023-10-05T21:12:00Z">
        <w:r>
          <w:rPr>
            <w:rFonts w:hint="eastAsia"/>
          </w:rPr>
          <w:t>“舍己”</w:t>
        </w:r>
        <w:del w:id="555" w:author="3508514697@qq.com" w:date="2023-10-05T21:27:00Z">
          <w:r>
            <w:rPr>
              <w:rFonts w:hint="eastAsia"/>
            </w:rPr>
            <w:delText>相联系</w:delText>
          </w:r>
        </w:del>
        <w:r>
          <w:rPr>
            <w:rFonts w:hint="eastAsia"/>
          </w:rPr>
          <w:t>，</w:t>
        </w:r>
      </w:ins>
      <w:commentRangeEnd w:id="553"/>
      <w:r>
        <w:rPr>
          <w:rStyle w:val="a4"/>
        </w:rPr>
        <w:commentReference w:id="553"/>
      </w:r>
      <w:ins w:id="556" w:author="3508514697@qq.com" w:date="2023-10-05T21:12:00Z">
        <w:r>
          <w:rPr>
            <w:rFonts w:hint="eastAsia"/>
          </w:rPr>
          <w:t>“</w:t>
        </w:r>
        <w:del w:id="557" w:author="3508514697@qq.com" w:date="2023-10-05T21:27:00Z">
          <w:r>
            <w:rPr>
              <w:rFonts w:hint="eastAsia"/>
            </w:rPr>
            <w:delText>舍己，</w:delText>
          </w:r>
        </w:del>
        <w:r>
          <w:rPr>
            <w:rFonts w:hint="eastAsia"/>
          </w:rPr>
          <w:t>不是说丢掉自己，而是放下一些自我为中心。把两个人的关系摆在自己的前面。”</w:t>
        </w:r>
        <w:del w:id="558" w:author="3508514697@qq.com" w:date="2023-10-05T21:13:00Z">
          <w:r>
            <w:rPr>
              <w:rFonts w:hint="eastAsia"/>
            </w:rPr>
            <w:delText xml:space="preserve"> </w:delText>
          </w:r>
          <w:r>
            <w:rPr>
              <w:rFonts w:hint="eastAsia"/>
            </w:rPr>
            <w:delText>百基拉对此非常认同，</w:delText>
          </w:r>
        </w:del>
      </w:ins>
      <w:ins w:id="559" w:author="3508514697@qq.com" w:date="2023-10-05T21:13:00Z">
        <w:r>
          <w:rPr>
            <w:rFonts w:hint="eastAsia"/>
          </w:rPr>
          <w:t>他们相信</w:t>
        </w:r>
      </w:ins>
      <w:ins w:id="560" w:author="3508514697@qq.com" w:date="2023-10-05T21:12:00Z">
        <w:del w:id="561" w:author="3508514697@qq.com" w:date="2023-10-05T21:13:00Z">
          <w:r>
            <w:rPr>
              <w:rFonts w:hint="eastAsia"/>
            </w:rPr>
            <w:delText>“</w:delText>
          </w:r>
        </w:del>
        <w:r>
          <w:t>人的关系是大过于事情的</w:t>
        </w:r>
      </w:ins>
      <w:ins w:id="562" w:author="3508514697@qq.com" w:date="2023-10-05T21:13:00Z">
        <w:r>
          <w:rPr>
            <w:rFonts w:hint="eastAsia"/>
          </w:rPr>
          <w:t>，</w:t>
        </w:r>
      </w:ins>
      <w:ins w:id="563" w:author="3508514697@qq.com" w:date="2023-10-05T21:12:00Z">
        <w:del w:id="564" w:author="3508514697@qq.com" w:date="2023-10-05T21:13:00Z">
          <w:r>
            <w:rPr>
              <w:rFonts w:hint="eastAsia"/>
            </w:rPr>
            <w:delText>。”</w:delText>
          </w:r>
        </w:del>
      </w:ins>
    </w:p>
    <w:p w14:paraId="05D61527" w14:textId="77777777" w:rsidR="00932D02" w:rsidRDefault="00FF7766">
      <w:pPr>
        <w:rPr>
          <w:del w:id="565" w:author="3508514697@qq.com" w:date="2023-10-05T21:15:00Z"/>
        </w:rPr>
      </w:pPr>
      <w:ins w:id="566" w:author="3508514697@qq.com" w:date="2023-10-05T21:10:00Z">
        <w:r>
          <w:rPr>
            <w:rFonts w:hint="eastAsia"/>
          </w:rPr>
          <w:t>两人</w:t>
        </w:r>
      </w:ins>
      <w:ins w:id="567" w:author="3508514697@qq.com" w:date="2023-10-05T21:14:00Z">
        <w:r>
          <w:rPr>
            <w:rFonts w:hint="eastAsia"/>
          </w:rPr>
          <w:t>会</w:t>
        </w:r>
      </w:ins>
      <w:ins w:id="568" w:author="3508514697@qq.com" w:date="2023-10-05T21:10:00Z">
        <w:r>
          <w:rPr>
            <w:rFonts w:hint="eastAsia"/>
          </w:rPr>
          <w:t>通过</w:t>
        </w:r>
      </w:ins>
      <w:ins w:id="569" w:author="3508514697@qq.com" w:date="2023-10-05T21:11:00Z">
        <w:r>
          <w:rPr>
            <w:rFonts w:hint="eastAsia"/>
          </w:rPr>
          <w:t>参与家庭生活、承担家庭责任，在微小的过程中建立起默契。</w:t>
        </w:r>
      </w:ins>
      <w:del w:id="570" w:author="3508514697@qq.com" w:date="2023-10-05T21:05:00Z">
        <w:r>
          <w:rPr>
            <w:rFonts w:hint="eastAsia"/>
          </w:rPr>
          <w:delText>，</w:delText>
        </w:r>
      </w:del>
      <w:del w:id="571" w:author="3508514697@qq.com" w:date="2023-10-05T21:15:00Z">
        <w:r>
          <w:rPr>
            <w:rFonts w:hint="eastAsia"/>
          </w:rPr>
          <w:delText>“是</w:delText>
        </w:r>
        <w:r>
          <w:delText>一辈子的决定，一旦下定了决心，就要坚守，直到离开世界为止。</w:delText>
        </w:r>
        <w:r>
          <w:rPr>
            <w:rFonts w:hint="eastAsia"/>
          </w:rPr>
          <w:delText>”</w:delText>
        </w:r>
      </w:del>
      <w:del w:id="572" w:author="3508514697@qq.com" w:date="2023-10-05T21:09:00Z">
        <w:r>
          <w:rPr>
            <w:rFonts w:hint="eastAsia"/>
          </w:rPr>
          <w:delText>因此十分珍视感情和呵护妻子。</w:delText>
        </w:r>
      </w:del>
      <w:del w:id="573" w:author="3508514697@qq.com" w:date="2023-10-05T21:07:00Z">
        <w:r>
          <w:rPr>
            <w:rFonts w:hint="eastAsia"/>
          </w:rPr>
          <w:delText>他的情绪稳定，遇到问题总先选择心平气和地沟通。百基拉表达了希望他也承担家庭分工的期待。</w:delText>
        </w:r>
      </w:del>
      <w:del w:id="574" w:author="3508514697@qq.com" w:date="2023-10-05T21:09:00Z">
        <w:r>
          <w:rPr>
            <w:rFonts w:hint="eastAsia"/>
          </w:rPr>
          <w:delText>他很乐意理解与承担责任，</w:delText>
        </w:r>
      </w:del>
      <w:del w:id="575" w:author="3508514697@qq.com" w:date="2023-10-05T21:06:00Z">
        <w:r>
          <w:rPr>
            <w:rFonts w:hint="eastAsia"/>
          </w:rPr>
          <w:delText>包揽了周末做饭，日常也会在洗完衣服之后帮忙晾晒，吃完饭后收拾碗筷和灶台</w:delText>
        </w:r>
      </w:del>
      <w:del w:id="576" w:author="3508514697@qq.com" w:date="2023-10-05T21:07:00Z">
        <w:r>
          <w:rPr>
            <w:rFonts w:hint="eastAsia"/>
          </w:rPr>
          <w:delText>，</w:delText>
        </w:r>
      </w:del>
      <w:del w:id="577" w:author="3508514697@qq.com" w:date="2023-10-05T21:11:00Z">
        <w:r>
          <w:rPr>
            <w:rFonts w:hint="eastAsia"/>
          </w:rPr>
          <w:delText>这些对家庭生活的参与都会让他们感到满足和快乐。</w:delText>
        </w:r>
        <w:r>
          <w:delText>两</w:delText>
        </w:r>
        <w:r>
          <w:rPr>
            <w:rFonts w:hint="eastAsia"/>
          </w:rPr>
          <w:delText>人</w:delText>
        </w:r>
        <w:r>
          <w:delText>的感情在</w:delText>
        </w:r>
        <w:r>
          <w:rPr>
            <w:rFonts w:hint="eastAsia"/>
          </w:rPr>
          <w:delText>这些微小</w:delText>
        </w:r>
        <w:r>
          <w:delText>的</w:delText>
        </w:r>
        <w:r>
          <w:rPr>
            <w:rFonts w:hint="eastAsia"/>
          </w:rPr>
          <w:delText>过程</w:delText>
        </w:r>
        <w:r>
          <w:delText>当中渐渐地默契</w:delText>
        </w:r>
        <w:r>
          <w:rPr>
            <w:rFonts w:hint="eastAsia"/>
          </w:rPr>
          <w:delText>起来。</w:delText>
        </w:r>
      </w:del>
    </w:p>
    <w:p w14:paraId="00F626BB" w14:textId="77777777" w:rsidR="00932D02" w:rsidRDefault="00932D02">
      <w:pPr>
        <w:rPr>
          <w:ins w:id="578" w:author="3508514697@qq.com" w:date="2023-10-05T21:15:00Z"/>
        </w:rPr>
      </w:pPr>
    </w:p>
    <w:p w14:paraId="7E3871D4" w14:textId="77777777" w:rsidR="00932D02" w:rsidRDefault="00932D02"/>
    <w:p w14:paraId="5673BE10" w14:textId="77777777" w:rsidR="00932D02" w:rsidRDefault="00FF7766">
      <w:ins w:id="579" w:author="3508514697@qq.com" w:date="2023-10-05T21:19:00Z">
        <w:r>
          <w:rPr>
            <w:rFonts w:hint="eastAsia"/>
          </w:rPr>
          <w:t>或许是为了记录这些细小的磨合与成长，</w:t>
        </w:r>
      </w:ins>
      <w:proofErr w:type="gramStart"/>
      <w:r>
        <w:rPr>
          <w:rFonts w:hint="eastAsia"/>
        </w:rPr>
        <w:t>百基拉</w:t>
      </w:r>
      <w:proofErr w:type="gramEnd"/>
      <w:ins w:id="580" w:author="3508514697@qq.com" w:date="2023-10-05T21:19:00Z">
        <w:r>
          <w:rPr>
            <w:rFonts w:hint="eastAsia"/>
          </w:rPr>
          <w:t>会</w:t>
        </w:r>
      </w:ins>
      <w:del w:id="581" w:author="3508514697@qq.com" w:date="2023-10-05T21:16:00Z">
        <w:r>
          <w:rPr>
            <w:rFonts w:hint="eastAsia"/>
          </w:rPr>
          <w:delText>会</w:delText>
        </w:r>
      </w:del>
      <w:r>
        <w:rPr>
          <w:rFonts w:hint="eastAsia"/>
        </w:rPr>
        <w:t>在社交软件上分享许多自己的恋爱和婚姻点滴，</w:t>
      </w:r>
      <w:del w:id="582" w:author="3508514697@qq.com" w:date="2023-10-05T21:14:00Z">
        <w:r>
          <w:rPr>
            <w:rFonts w:hint="eastAsia"/>
          </w:rPr>
          <w:delText>她记录的和百居拉相处的生活细节和相伴的经历都透出爱和甜蜜。</w:delText>
        </w:r>
      </w:del>
      <w:r>
        <w:rPr>
          <w:rFonts w:hint="eastAsia"/>
        </w:rPr>
        <w:t>她写道：</w:t>
      </w:r>
      <w:ins w:id="583" w:author="3508514697@qq.com" w:date="2023-10-05T21:14:00Z">
        <w:r>
          <w:rPr>
            <w:rFonts w:hint="eastAsia"/>
          </w:rPr>
          <w:t>“恋爱是同甘，婚姻加入了共苦。”</w:t>
        </w:r>
      </w:ins>
      <w:r>
        <w:rPr>
          <w:rFonts w:hint="eastAsia"/>
        </w:rPr>
        <w:t>“一段好的婚姻，必然是彼此消磨掉各自的尖锐和</w:t>
      </w:r>
      <w:proofErr w:type="gramStart"/>
      <w:r>
        <w:rPr>
          <w:rFonts w:hint="eastAsia"/>
        </w:rPr>
        <w:t>戾</w:t>
      </w:r>
      <w:proofErr w:type="gramEnd"/>
      <w:r>
        <w:rPr>
          <w:rFonts w:hint="eastAsia"/>
        </w:rPr>
        <w:t>气，不断地妥协迁就，继而变成更好的我们。”</w:t>
      </w:r>
      <w:del w:id="584" w:author="3508514697@qq.com" w:date="2023-10-05T21:14:00Z">
        <w:r>
          <w:rPr>
            <w:rFonts w:hint="eastAsia"/>
          </w:rPr>
          <w:delText>“恋爱是同甘，婚姻加入了共苦。”</w:delText>
        </w:r>
      </w:del>
      <w:del w:id="585" w:author="3508514697@qq.com" w:date="2023-10-05T21:12:00Z">
        <w:r>
          <w:rPr>
            <w:rFonts w:hint="eastAsia"/>
          </w:rPr>
          <w:delText>亚居拉把包容和换位思考的过程与基督教教义当中的“舍己”相联系，“舍己，不是说丢掉自己，而是放下一些自我为中心。把两个人的关系摆在自己的前面。”</w:delText>
        </w:r>
        <w:r>
          <w:rPr>
            <w:rFonts w:hint="eastAsia"/>
          </w:rPr>
          <w:delText xml:space="preserve"> </w:delText>
        </w:r>
        <w:r>
          <w:rPr>
            <w:rFonts w:hint="eastAsia"/>
          </w:rPr>
          <w:delText>百基拉对此非常认同，“</w:delText>
        </w:r>
        <w:r>
          <w:delText>人的关系是大过于事情的</w:delText>
        </w:r>
        <w:r>
          <w:rPr>
            <w:rFonts w:hint="eastAsia"/>
          </w:rPr>
          <w:delText>。”</w:delText>
        </w:r>
      </w:del>
    </w:p>
    <w:p w14:paraId="314F4E58" w14:textId="77777777" w:rsidR="00932D02" w:rsidRDefault="00932D02"/>
    <w:p w14:paraId="4A7D5A56" w14:textId="77777777" w:rsidR="00932D02" w:rsidRDefault="00932D02"/>
    <w:p w14:paraId="45FF8350" w14:textId="77777777" w:rsidR="00932D02" w:rsidRDefault="00FF7766">
      <w:pPr>
        <w:rPr>
          <w:sz w:val="36"/>
          <w:szCs w:val="44"/>
          <w:highlight w:val="yellow"/>
        </w:rPr>
      </w:pPr>
      <w:r>
        <w:rPr>
          <w:sz w:val="36"/>
          <w:szCs w:val="44"/>
          <w:highlight w:val="yellow"/>
        </w:rPr>
        <w:t>P</w:t>
      </w:r>
      <w:r>
        <w:rPr>
          <w:rFonts w:hint="eastAsia"/>
          <w:sz w:val="36"/>
          <w:szCs w:val="44"/>
          <w:highlight w:val="yellow"/>
        </w:rPr>
        <w:t>art4</w:t>
      </w:r>
    </w:p>
    <w:p w14:paraId="765D6761" w14:textId="77777777" w:rsidR="00932D02" w:rsidRDefault="00FF7766">
      <w:r>
        <w:rPr>
          <w:rFonts w:hint="eastAsia"/>
        </w:rPr>
        <w:t>反思：彩礼与婚姻</w:t>
      </w:r>
    </w:p>
    <w:p w14:paraId="7853F3D7" w14:textId="77777777" w:rsidR="00932D02" w:rsidRDefault="00932D02"/>
    <w:p w14:paraId="47BE65D5" w14:textId="77777777" w:rsidR="00932D02" w:rsidRDefault="00FF7766">
      <w:r>
        <w:rPr>
          <w:rFonts w:hint="eastAsia"/>
        </w:rPr>
        <w:t>正如在赵老师的婚礼上，</w:t>
      </w:r>
      <w:r>
        <w:rPr>
          <w:rFonts w:hint="eastAsia"/>
        </w:rPr>
        <w:t>西式白婚纱与乡村喇叭队可以共存</w:t>
      </w:r>
      <w:del w:id="586" w:author="Adrienne Meredith Tsang" w:date="2023-10-05T21:06:00Z">
        <w:r>
          <w:rPr>
            <w:rFonts w:hint="eastAsia"/>
          </w:rPr>
          <w:delText>一样</w:delText>
        </w:r>
      </w:del>
      <w:r>
        <w:rPr>
          <w:rFonts w:hint="eastAsia"/>
        </w:rPr>
        <w:t>，</w:t>
      </w:r>
      <w:ins w:id="587" w:author="Adrienne Meredith Tsang" w:date="2023-10-05T21:15:00Z">
        <w:r>
          <w:rPr>
            <w:rFonts w:hint="eastAsia"/>
          </w:rPr>
          <w:t>当代</w:t>
        </w:r>
      </w:ins>
      <w:r>
        <w:rPr>
          <w:rFonts w:hint="eastAsia"/>
        </w:rPr>
        <w:t>婚姻</w:t>
      </w:r>
      <w:ins w:id="588" w:author="Adrienne Meredith Tsang" w:date="2023-10-05T21:06:00Z">
        <w:r>
          <w:rPr>
            <w:rFonts w:hint="eastAsia"/>
          </w:rPr>
          <w:t>也</w:t>
        </w:r>
      </w:ins>
      <w:r>
        <w:rPr>
          <w:rFonts w:hint="eastAsia"/>
        </w:rPr>
        <w:t>仿佛一个融合了乡土风俗和现代思想的容器。关于彩礼的争议，也很大程度上源于传统与现代在性别、经济、婚姻观念上的碰撞。</w:t>
      </w:r>
    </w:p>
    <w:p w14:paraId="6E55776A" w14:textId="3E597967" w:rsidR="00932D02" w:rsidRDefault="00932D02">
      <w:pPr>
        <w:rPr>
          <w:ins w:id="589" w:author="佟 佳泽" w:date="2023-10-06T18:45:00Z"/>
        </w:rPr>
      </w:pPr>
    </w:p>
    <w:p w14:paraId="09932802" w14:textId="77777777" w:rsidR="00FF7766" w:rsidRDefault="00FF7766">
      <w:pPr>
        <w:rPr>
          <w:rFonts w:hint="eastAsia"/>
        </w:rPr>
      </w:pPr>
    </w:p>
    <w:p w14:paraId="5FD311F2" w14:textId="77777777" w:rsidR="00932D02" w:rsidRDefault="00FF7766">
      <w:r>
        <w:rPr>
          <w:rFonts w:hint="eastAsia"/>
        </w:rPr>
        <w:lastRenderedPageBreak/>
        <w:t>对于赵老师，彩礼的</w:t>
      </w:r>
      <w:proofErr w:type="gramStart"/>
      <w:r>
        <w:rPr>
          <w:rFonts w:hint="eastAsia"/>
        </w:rPr>
        <w:t>内核仍</w:t>
      </w:r>
      <w:proofErr w:type="gramEnd"/>
      <w:del w:id="590" w:author="Adrienne Meredith Tsang" w:date="2023-10-05T21:24:00Z">
        <w:r>
          <w:rPr>
            <w:rFonts w:hint="eastAsia"/>
          </w:rPr>
          <w:delText>是</w:delText>
        </w:r>
      </w:del>
      <w:r>
        <w:rPr>
          <w:rFonts w:hint="eastAsia"/>
        </w:rPr>
        <w:t>沿袭</w:t>
      </w:r>
      <w:proofErr w:type="gramStart"/>
      <w:r>
        <w:rPr>
          <w:rFonts w:hint="eastAsia"/>
        </w:rPr>
        <w:t>自传统</w:t>
      </w:r>
      <w:proofErr w:type="gramEnd"/>
      <w:del w:id="591" w:author="Adrienne Meredith Tsang" w:date="2023-10-05T21:24:00Z">
        <w:r>
          <w:rPr>
            <w:rFonts w:hint="eastAsia"/>
          </w:rPr>
          <w:delText>的</w:delText>
        </w:r>
      </w:del>
      <w:ins w:id="592" w:author="Adrienne Meredith Tsang" w:date="2023-10-05T21:02:00Z">
        <w:r>
          <w:rPr>
            <w:rFonts w:hint="eastAsia"/>
          </w:rPr>
          <w:t>。</w:t>
        </w:r>
      </w:ins>
      <w:del w:id="593" w:author="Adrienne Meredith Tsang" w:date="2023-10-05T21:02:00Z">
        <w:r>
          <w:rPr>
            <w:rFonts w:hint="eastAsia"/>
          </w:rPr>
          <w:delText>：</w:delText>
        </w:r>
      </w:del>
      <w:r>
        <w:rPr>
          <w:rFonts w:hint="eastAsia"/>
        </w:rPr>
        <w:t>“徐州的女孩嫁到外地去，相当于她就归人家了”，</w:t>
      </w:r>
      <w:ins w:id="594" w:author="Adrienne Meredith Tsang" w:date="2023-10-05T21:03:00Z">
        <w:r>
          <w:rPr>
            <w:rFonts w:hint="eastAsia"/>
          </w:rPr>
          <w:t>婚后女方</w:t>
        </w:r>
      </w:ins>
      <w:r>
        <w:rPr>
          <w:rFonts w:hint="eastAsia"/>
        </w:rPr>
        <w:t>不仅很少有机会回娘家，后代大多也要随男方姓。因此彩礼是男方家庭必须付出的心意。</w:t>
      </w:r>
    </w:p>
    <w:p w14:paraId="3F64553E" w14:textId="77777777" w:rsidR="00932D02" w:rsidRDefault="00932D02"/>
    <w:p w14:paraId="07270DAF" w14:textId="77777777" w:rsidR="00932D02" w:rsidRDefault="00FF7766">
      <w:r>
        <w:rPr>
          <w:rFonts w:hint="eastAsia"/>
        </w:rPr>
        <w:t>虽然感觉彩礼有</w:t>
      </w:r>
      <w:del w:id="595" w:author="Adrienne Meredith Tsang" w:date="2023-10-05T21:01:00Z">
        <w:r>
          <w:rPr>
            <w:rFonts w:hint="eastAsia"/>
          </w:rPr>
          <w:delText>一</w:delText>
        </w:r>
      </w:del>
      <w:proofErr w:type="gramStart"/>
      <w:r>
        <w:rPr>
          <w:rFonts w:hint="eastAsia"/>
        </w:rPr>
        <w:t>些重男轻女</w:t>
      </w:r>
      <w:proofErr w:type="gramEnd"/>
      <w:r>
        <w:rPr>
          <w:rFonts w:hint="eastAsia"/>
        </w:rPr>
        <w:t>的意味，但</w:t>
      </w:r>
      <w:del w:id="596" w:author="Adrienne Meredith Tsang" w:date="2023-10-05T21:30:00Z">
        <w:r>
          <w:rPr>
            <w:rFonts w:hint="eastAsia"/>
          </w:rPr>
          <w:delText>从母亲的角度</w:delText>
        </w:r>
      </w:del>
      <w:ins w:id="597" w:author="Adrienne Meredith Tsang" w:date="2023-10-05T21:30:00Z">
        <w:r>
          <w:rPr>
            <w:rFonts w:hint="eastAsia"/>
          </w:rPr>
          <w:t>作为母亲</w:t>
        </w:r>
      </w:ins>
      <w:r>
        <w:rPr>
          <w:rFonts w:hint="eastAsia"/>
        </w:rPr>
        <w:t>，赵老师仍希望未来的女婿能通过一定的彩礼数目表达尊敬和重视。或许是出于同种心理，她身边的许多人会在此方面进行攀比。</w:t>
      </w:r>
      <w:ins w:id="598" w:author="Adrienne Meredith Tsang" w:date="2023-10-05T21:02:00Z">
        <w:r>
          <w:rPr>
            <w:rFonts w:hint="eastAsia"/>
          </w:rPr>
          <w:t>在县城中，一旦有</w:t>
        </w:r>
      </w:ins>
      <w:r>
        <w:rPr>
          <w:rFonts w:hint="eastAsia"/>
        </w:rPr>
        <w:t>婚姻大事</w:t>
      </w:r>
      <w:del w:id="599" w:author="Adrienne Meredith Tsang" w:date="2023-10-05T21:02:00Z">
        <w:r>
          <w:rPr>
            <w:rFonts w:hint="eastAsia"/>
          </w:rPr>
          <w:delText>发生时</w:delText>
        </w:r>
      </w:del>
      <w:r>
        <w:rPr>
          <w:rFonts w:hint="eastAsia"/>
        </w:rPr>
        <w:t>，男方出</w:t>
      </w:r>
      <w:ins w:id="600" w:author="Adrienne Meredith Tsang" w:date="2023-10-05T21:04:00Z">
        <w:r>
          <w:rPr>
            <w:rFonts w:hint="eastAsia"/>
          </w:rPr>
          <w:t>了多少</w:t>
        </w:r>
      </w:ins>
      <w:del w:id="601" w:author="Adrienne Meredith Tsang" w:date="2023-10-05T21:04:00Z">
        <w:r>
          <w:rPr>
            <w:rFonts w:hint="eastAsia"/>
          </w:rPr>
          <w:delText>的</w:delText>
        </w:r>
      </w:del>
      <w:r>
        <w:rPr>
          <w:rFonts w:hint="eastAsia"/>
        </w:rPr>
        <w:t>彩礼、婚宴</w:t>
      </w:r>
      <w:del w:id="602" w:author="Adrienne Meredith Tsang" w:date="2023-10-05T21:04:00Z">
        <w:r>
          <w:rPr>
            <w:rFonts w:hint="eastAsia"/>
          </w:rPr>
          <w:delText>的</w:delText>
        </w:r>
      </w:del>
      <w:r>
        <w:rPr>
          <w:rFonts w:hint="eastAsia"/>
        </w:rPr>
        <w:t>排场</w:t>
      </w:r>
      <w:ins w:id="603" w:author="Adrienne Meredith Tsang" w:date="2023-10-05T21:04:00Z">
        <w:r>
          <w:rPr>
            <w:rFonts w:hint="eastAsia"/>
          </w:rPr>
          <w:t>如何</w:t>
        </w:r>
      </w:ins>
      <w:r>
        <w:rPr>
          <w:rFonts w:hint="eastAsia"/>
        </w:rPr>
        <w:t>等信息便会在邻里间快速传播，彩礼的数额也成为影响女方家庭颜面的关键，</w:t>
      </w:r>
      <w:del w:id="604" w:author="Adrienne Meredith Tsang" w:date="2023-10-05T21:04:00Z">
        <w:r>
          <w:rPr>
            <w:rFonts w:hint="eastAsia"/>
          </w:rPr>
          <w:delText>因为彩礼</w:delText>
        </w:r>
      </w:del>
      <w:r>
        <w:rPr>
          <w:rFonts w:hint="eastAsia"/>
        </w:rPr>
        <w:t>亦是“我家女儿和别人家一样优秀”的一种证明。</w:t>
      </w:r>
    </w:p>
    <w:p w14:paraId="0044A41B" w14:textId="77777777" w:rsidR="00932D02" w:rsidRDefault="00932D02"/>
    <w:p w14:paraId="645855C1" w14:textId="77777777" w:rsidR="00932D02" w:rsidRDefault="00FF7766">
      <w:r>
        <w:rPr>
          <w:rFonts w:hint="eastAsia"/>
        </w:rPr>
        <w:t>“嫁出去的女儿泼出去的水”，仍是不少家庭在考虑彩礼问题时的思考基础。在赵老师看来，这种思想不仅很难改变，而且在未来很可能会</w:t>
      </w:r>
      <w:del w:id="605" w:author="Adrienne Meredith Tsang" w:date="2023-10-05T21:05:00Z">
        <w:r>
          <w:rPr>
            <w:rFonts w:hint="eastAsia"/>
          </w:rPr>
          <w:delText>继续</w:delText>
        </w:r>
      </w:del>
      <w:r>
        <w:rPr>
          <w:rFonts w:hint="eastAsia"/>
        </w:rPr>
        <w:t>延续。石头也在研究中发现，九江政府曾为移风易俗组织</w:t>
      </w:r>
      <w:r>
        <w:rPr>
          <w:rFonts w:hint="eastAsia"/>
        </w:rPr>
        <w:t>0</w:t>
      </w:r>
      <w:r>
        <w:rPr>
          <w:rFonts w:hint="eastAsia"/>
        </w:rPr>
        <w:t>彩礼结婚活动，</w:t>
      </w:r>
      <w:ins w:id="606" w:author="Adrienne Meredith Tsang" w:date="2023-10-05T21:25:00Z">
        <w:r>
          <w:rPr>
            <w:rFonts w:hint="eastAsia"/>
          </w:rPr>
          <w:t>最后</w:t>
        </w:r>
      </w:ins>
      <w:r>
        <w:rPr>
          <w:rFonts w:hint="eastAsia"/>
        </w:rPr>
        <w:t>却因无人响应而不了了之。</w:t>
      </w:r>
      <w:ins w:id="607" w:author="Adrienne Meredith Tsang" w:date="2023-10-05T21:05:00Z">
        <w:r>
          <w:rPr>
            <w:rFonts w:hint="eastAsia"/>
          </w:rPr>
          <w:t>面对这种情况，</w:t>
        </w:r>
      </w:ins>
      <w:del w:id="608" w:author="Adrienne Meredith Tsang" w:date="2023-10-05T21:05:00Z">
        <w:r>
          <w:rPr>
            <w:rFonts w:hint="eastAsia"/>
          </w:rPr>
          <w:delText>对此</w:delText>
        </w:r>
      </w:del>
      <w:ins w:id="609" w:author="Adrienne Meredith Tsang" w:date="2023-10-05T21:26:00Z">
        <w:r>
          <w:rPr>
            <w:rFonts w:hint="eastAsia"/>
          </w:rPr>
          <w:t>他</w:t>
        </w:r>
      </w:ins>
      <w:del w:id="610" w:author="Adrienne Meredith Tsang" w:date="2023-10-05T21:26:00Z">
        <w:r>
          <w:rPr>
            <w:rFonts w:hint="eastAsia"/>
          </w:rPr>
          <w:delText>石头</w:delText>
        </w:r>
      </w:del>
      <w:ins w:id="611" w:author="Adrienne Meredith Tsang" w:date="2023-10-05T21:05:00Z">
        <w:r>
          <w:rPr>
            <w:rFonts w:hint="eastAsia"/>
          </w:rPr>
          <w:t>认为</w:t>
        </w:r>
      </w:ins>
      <w:del w:id="612" w:author="Adrienne Meredith Tsang" w:date="2023-10-05T21:05:00Z">
        <w:r>
          <w:rPr>
            <w:rFonts w:hint="eastAsia"/>
          </w:rPr>
          <w:delText>表示，</w:delText>
        </w:r>
      </w:del>
      <w:proofErr w:type="gramStart"/>
      <w:r>
        <w:rPr>
          <w:rFonts w:hint="eastAsia"/>
        </w:rPr>
        <w:t>相关</w:t>
      </w:r>
      <w:ins w:id="613" w:author="Adrienne Meredith Tsang" w:date="2023-10-05T21:26:00Z">
        <w:r>
          <w:rPr>
            <w:rFonts w:hint="eastAsia"/>
          </w:rPr>
          <w:t>创文</w:t>
        </w:r>
      </w:ins>
      <w:r>
        <w:rPr>
          <w:rFonts w:hint="eastAsia"/>
        </w:rPr>
        <w:t>工作</w:t>
      </w:r>
      <w:proofErr w:type="gramEnd"/>
      <w:ins w:id="614" w:author="Adrienne Meredith Tsang" w:date="2023-10-05T21:05:00Z">
        <w:r>
          <w:rPr>
            <w:rFonts w:hint="eastAsia"/>
          </w:rPr>
          <w:t>需要</w:t>
        </w:r>
      </w:ins>
      <w:del w:id="615" w:author="Adrienne Meredith Tsang" w:date="2023-10-05T21:05:00Z">
        <w:r>
          <w:rPr>
            <w:rFonts w:hint="eastAsia"/>
          </w:rPr>
          <w:delText>还需</w:delText>
        </w:r>
      </w:del>
      <w:r>
        <w:rPr>
          <w:rFonts w:hint="eastAsia"/>
        </w:rPr>
        <w:t>结合实际循序渐进地推进，</w:t>
      </w:r>
      <w:del w:id="616" w:author="Adrienne Meredith Tsang" w:date="2023-10-05T21:05:00Z">
        <w:r>
          <w:rPr>
            <w:rFonts w:hint="eastAsia"/>
          </w:rPr>
          <w:delText>切不可</w:delText>
        </w:r>
      </w:del>
      <w:r>
        <w:rPr>
          <w:rFonts w:hint="eastAsia"/>
        </w:rPr>
        <w:t>为了追求形式，急于</w:t>
      </w:r>
      <w:r>
        <w:rPr>
          <w:rFonts w:hint="eastAsia"/>
        </w:rPr>
        <w:t>求成</w:t>
      </w:r>
      <w:ins w:id="617" w:author="Adrienne Meredith Tsang" w:date="2023-10-05T21:05:00Z">
        <w:r>
          <w:rPr>
            <w:rFonts w:hint="eastAsia"/>
          </w:rPr>
          <w:t>并不会有太好的效果</w:t>
        </w:r>
      </w:ins>
      <w:r>
        <w:rPr>
          <w:rFonts w:hint="eastAsia"/>
        </w:rPr>
        <w:t>。</w:t>
      </w:r>
    </w:p>
    <w:p w14:paraId="2BDEC4ED" w14:textId="77777777" w:rsidR="00932D02" w:rsidRDefault="00932D02"/>
    <w:p w14:paraId="1C358AF9" w14:textId="77777777" w:rsidR="00932D02" w:rsidRDefault="00FF7766">
      <w:pPr>
        <w:rPr>
          <w:del w:id="618" w:author="Adrienne Meredith Tsang" w:date="2023-10-05T21:15:00Z"/>
        </w:rPr>
      </w:pPr>
      <w:r>
        <w:rPr>
          <w:rFonts w:hint="eastAsia"/>
        </w:rPr>
        <w:t>相比于传统风俗中</w:t>
      </w:r>
      <w:ins w:id="619" w:author="Adrienne Meredith Tsang" w:date="2023-10-05T21:07:00Z">
        <w:r>
          <w:rPr>
            <w:rFonts w:hint="eastAsia"/>
          </w:rPr>
          <w:t>彩礼</w:t>
        </w:r>
      </w:ins>
      <w:r>
        <w:rPr>
          <w:rFonts w:hint="eastAsia"/>
        </w:rPr>
        <w:t>带有的补偿意味，现代年轻人更愿意把</w:t>
      </w:r>
      <w:ins w:id="620" w:author="Adrienne Meredith Tsang" w:date="2023-10-05T21:07:00Z">
        <w:r>
          <w:rPr>
            <w:rFonts w:hint="eastAsia"/>
          </w:rPr>
          <w:t>它</w:t>
        </w:r>
      </w:ins>
      <w:del w:id="621" w:author="Adrienne Meredith Tsang" w:date="2023-10-05T21:07:00Z">
        <w:r>
          <w:rPr>
            <w:rFonts w:hint="eastAsia"/>
          </w:rPr>
          <w:delText>彩礼</w:delText>
        </w:r>
      </w:del>
      <w:r>
        <w:rPr>
          <w:rFonts w:hint="eastAsia"/>
        </w:rPr>
        <w:t>的作用划入精神价值一类。</w:t>
      </w:r>
    </w:p>
    <w:p w14:paraId="4D2121E3" w14:textId="77777777" w:rsidR="00932D02" w:rsidRDefault="00FF7766">
      <w:r>
        <w:rPr>
          <w:rFonts w:hint="eastAsia"/>
        </w:rPr>
        <w:t>亚居拉认为，重要的不是彩礼，而是</w:t>
      </w:r>
      <w:ins w:id="622" w:author="Adrienne Meredith Tsang" w:date="2023-10-05T21:20:00Z">
        <w:r>
          <w:rPr>
            <w:rFonts w:hint="eastAsia"/>
          </w:rPr>
          <w:t>背后</w:t>
        </w:r>
      </w:ins>
      <w:del w:id="623" w:author="Adrienne Meredith Tsang" w:date="2023-10-05T21:20:00Z">
        <w:r>
          <w:rPr>
            <w:rFonts w:hint="eastAsia"/>
          </w:rPr>
          <w:delText>其代表</w:delText>
        </w:r>
      </w:del>
      <w:r>
        <w:rPr>
          <w:rFonts w:hint="eastAsia"/>
        </w:rPr>
        <w:t>的心意，具体的数额只需量力而行</w:t>
      </w:r>
      <w:del w:id="624" w:author="Adrienne Meredith Tsang" w:date="2023-10-05T21:06:00Z">
        <w:r>
          <w:rPr>
            <w:rFonts w:hint="eastAsia"/>
          </w:rPr>
          <w:delText>即可</w:delText>
        </w:r>
      </w:del>
      <w:r>
        <w:rPr>
          <w:rFonts w:hint="eastAsia"/>
        </w:rPr>
        <w:t>。</w:t>
      </w:r>
      <w:proofErr w:type="gramStart"/>
      <w:r>
        <w:rPr>
          <w:rFonts w:hint="eastAsia"/>
        </w:rPr>
        <w:t>百基拉</w:t>
      </w:r>
      <w:proofErr w:type="gramEnd"/>
      <w:r>
        <w:rPr>
          <w:rFonts w:hint="eastAsia"/>
        </w:rPr>
        <w:t>也更看重彩礼为婚姻带来的安定感</w:t>
      </w:r>
      <w:ins w:id="625" w:author="Adrienne Meredith Tsang" w:date="2023-10-05T21:06:00Z">
        <w:r>
          <w:rPr>
            <w:rFonts w:hint="eastAsia"/>
          </w:rPr>
          <w:t>，</w:t>
        </w:r>
      </w:ins>
      <w:del w:id="626" w:author="Adrienne Meredith Tsang" w:date="2023-10-05T21:06:00Z">
        <w:r>
          <w:rPr>
            <w:rFonts w:hint="eastAsia"/>
          </w:rPr>
          <w:delText>：</w:delText>
        </w:r>
      </w:del>
      <w:r>
        <w:rPr>
          <w:rFonts w:hint="eastAsia"/>
        </w:rPr>
        <w:t>“它的意义最主要在看男方（是否）真的愿意舍下钱财</w:t>
      </w:r>
      <w:ins w:id="627" w:author="Adrienne Meredith Tsang" w:date="2023-10-05T21:16:00Z">
        <w:r>
          <w:rPr>
            <w:rFonts w:hint="eastAsia"/>
          </w:rPr>
          <w:t>，</w:t>
        </w:r>
      </w:ins>
      <w:r>
        <w:rPr>
          <w:rFonts w:hint="eastAsia"/>
        </w:rPr>
        <w:t>去给女方安全感。”</w:t>
      </w:r>
    </w:p>
    <w:p w14:paraId="0B1DDA7C" w14:textId="77777777" w:rsidR="00932D02" w:rsidRDefault="00932D02"/>
    <w:p w14:paraId="1353726F" w14:textId="77777777" w:rsidR="00932D02" w:rsidRPr="00FC6EB1" w:rsidRDefault="00FF7766">
      <w:pPr>
        <w:rPr>
          <w:szCs w:val="21"/>
          <w:rPrChange w:id="628" w:author="佟 佳泽" w:date="2023-10-06T18:22:00Z">
            <w:rPr/>
          </w:rPrChange>
        </w:rPr>
      </w:pPr>
      <w:r w:rsidRPr="00FC6EB1">
        <w:rPr>
          <w:rFonts w:hint="eastAsia"/>
          <w:szCs w:val="21"/>
          <w:rPrChange w:id="629" w:author="佟 佳泽" w:date="2023-10-06T18:22:00Z">
            <w:rPr>
              <w:rFonts w:hint="eastAsia"/>
            </w:rPr>
          </w:rPrChange>
        </w:rPr>
        <w:t>（民意部分的数据图）</w:t>
      </w:r>
    </w:p>
    <w:p w14:paraId="0359C653" w14:textId="77777777" w:rsidR="00932D02" w:rsidRDefault="00932D02"/>
    <w:p w14:paraId="261A01E5" w14:textId="77777777" w:rsidR="00932D02" w:rsidRDefault="00FF7766">
      <w:r>
        <w:rPr>
          <w:rFonts w:hint="eastAsia"/>
        </w:rPr>
        <w:t>在现代化正处于进行时的</w:t>
      </w:r>
      <w:ins w:id="630" w:author="Adrienne Meredith Tsang" w:date="2023-10-05T21:07:00Z">
        <w:r>
          <w:rPr>
            <w:rFonts w:hint="eastAsia"/>
          </w:rPr>
          <w:t>中国</w:t>
        </w:r>
      </w:ins>
      <w:del w:id="631" w:author="Adrienne Meredith Tsang" w:date="2023-10-05T21:07:00Z">
        <w:r>
          <w:rPr>
            <w:rFonts w:hint="eastAsia"/>
          </w:rPr>
          <w:delText>国内</w:delText>
        </w:r>
      </w:del>
      <w:r>
        <w:rPr>
          <w:rFonts w:hint="eastAsia"/>
        </w:rPr>
        <w:t>，传统与现代交界处的种种事物都经历着漫长</w:t>
      </w:r>
      <w:ins w:id="632" w:author="Adrienne Meredith Tsang" w:date="2023-10-05T21:07:00Z">
        <w:r>
          <w:rPr>
            <w:rFonts w:hint="eastAsia"/>
          </w:rPr>
          <w:t>且</w:t>
        </w:r>
      </w:ins>
      <w:del w:id="633" w:author="Adrienne Meredith Tsang" w:date="2023-10-05T21:07:00Z">
        <w:r>
          <w:rPr>
            <w:rFonts w:hint="eastAsia"/>
          </w:rPr>
          <w:delText>甚至</w:delText>
        </w:r>
      </w:del>
      <w:r>
        <w:rPr>
          <w:rFonts w:hint="eastAsia"/>
        </w:rPr>
        <w:t>艰难的蜕变，彩礼</w:t>
      </w:r>
      <w:del w:id="634" w:author="Adrienne Meredith Tsang" w:date="2023-10-05T21:07:00Z">
        <w:r>
          <w:rPr>
            <w:rFonts w:hint="eastAsia"/>
          </w:rPr>
          <w:delText>自然</w:delText>
        </w:r>
      </w:del>
      <w:r>
        <w:rPr>
          <w:rFonts w:hint="eastAsia"/>
        </w:rPr>
        <w:t>也不例外。对于近来大众在彩礼问题上的争议与对立，亚居拉、</w:t>
      </w:r>
      <w:proofErr w:type="gramStart"/>
      <w:r>
        <w:rPr>
          <w:rFonts w:hint="eastAsia"/>
        </w:rPr>
        <w:t>百基拉</w:t>
      </w:r>
      <w:proofErr w:type="gramEnd"/>
      <w:r>
        <w:rPr>
          <w:rFonts w:hint="eastAsia"/>
        </w:rPr>
        <w:t>和赵老师不约而同地提到了“价值观”</w:t>
      </w:r>
      <w:del w:id="635" w:author="Adrienne Meredith Tsang" w:date="2023-10-05T21:16:00Z">
        <w:r>
          <w:rPr>
            <w:rFonts w:hint="eastAsia"/>
          </w:rPr>
          <w:delText>这一因素</w:delText>
        </w:r>
      </w:del>
      <w:r>
        <w:rPr>
          <w:rFonts w:hint="eastAsia"/>
        </w:rPr>
        <w:t>。</w:t>
      </w:r>
    </w:p>
    <w:p w14:paraId="4EC77A51" w14:textId="77777777" w:rsidR="00932D02" w:rsidRDefault="00932D02"/>
    <w:p w14:paraId="55AC643E" w14:textId="77777777" w:rsidR="00932D02" w:rsidRDefault="00FF7766">
      <w:r>
        <w:rPr>
          <w:rFonts w:hint="eastAsia"/>
        </w:rPr>
        <w:t>一个家庭在时代中形成的价值观极大地影响了他们在彩礼方面的看法与选择。</w:t>
      </w:r>
      <w:ins w:id="636" w:author="Adrienne Meredith Tsang" w:date="2023-10-05T21:08:00Z">
        <w:r>
          <w:rPr>
            <w:rFonts w:hint="eastAsia"/>
          </w:rPr>
          <w:t>赵老师</w:t>
        </w:r>
      </w:ins>
      <w:ins w:id="637" w:author="Adrienne Meredith Tsang" w:date="2023-10-05T21:17:00Z">
        <w:r>
          <w:rPr>
            <w:rFonts w:hint="eastAsia"/>
          </w:rPr>
          <w:t>认为</w:t>
        </w:r>
      </w:ins>
      <w:del w:id="638" w:author="Adrienne Meredith Tsang" w:date="2023-10-05T21:08:00Z">
        <w:r>
          <w:rPr>
            <w:rFonts w:hint="eastAsia"/>
          </w:rPr>
          <w:delText>赵老师说</w:delText>
        </w:r>
      </w:del>
      <w:r>
        <w:rPr>
          <w:rFonts w:hint="eastAsia"/>
        </w:rPr>
        <w:t>，更关注金钱和利益的家庭会把彩礼看得很重，而她自己则更重视个人的发展与孩子的成长，</w:t>
      </w:r>
      <w:del w:id="639" w:author="Adrienne Meredith Tsang" w:date="2023-10-05T21:21:00Z">
        <w:r>
          <w:rPr>
            <w:rFonts w:hint="eastAsia"/>
          </w:rPr>
          <w:delText>因此</w:delText>
        </w:r>
      </w:del>
      <w:r>
        <w:rPr>
          <w:rFonts w:hint="eastAsia"/>
        </w:rPr>
        <w:t>并不会把彩礼作为婚姻中的头等大事。</w:t>
      </w:r>
    </w:p>
    <w:p w14:paraId="518E912A" w14:textId="77777777" w:rsidR="00932D02" w:rsidRDefault="00932D02"/>
    <w:p w14:paraId="6563CEA6" w14:textId="77777777" w:rsidR="00932D02" w:rsidRDefault="00FF7766">
      <w:r>
        <w:rPr>
          <w:rFonts w:hint="eastAsia"/>
        </w:rPr>
        <w:t>彩礼带来的冲突很大程度上</w:t>
      </w:r>
      <w:ins w:id="640" w:author="Adrienne Meredith Tsang" w:date="2023-10-05T21:17:00Z">
        <w:r>
          <w:rPr>
            <w:rFonts w:hint="eastAsia"/>
          </w:rPr>
          <w:t>聚焦在</w:t>
        </w:r>
      </w:ins>
      <w:del w:id="641" w:author="Adrienne Meredith Tsang" w:date="2023-10-05T21:17:00Z">
        <w:r>
          <w:rPr>
            <w:rFonts w:hint="eastAsia"/>
          </w:rPr>
          <w:delText>是</w:delText>
        </w:r>
      </w:del>
      <w:r>
        <w:rPr>
          <w:rFonts w:hint="eastAsia"/>
        </w:rPr>
        <w:t>利益</w:t>
      </w:r>
      <w:del w:id="642" w:author="Adrienne Meredith Tsang" w:date="2023-10-05T21:10:00Z">
        <w:r>
          <w:rPr>
            <w:rFonts w:hint="eastAsia"/>
          </w:rPr>
          <w:delText>的冲突</w:delText>
        </w:r>
      </w:del>
      <w:ins w:id="643" w:author="Adrienne Meredith Tsang" w:date="2023-10-05T21:10:00Z">
        <w:r>
          <w:rPr>
            <w:rFonts w:hint="eastAsia"/>
          </w:rPr>
          <w:t>方面</w:t>
        </w:r>
      </w:ins>
      <w:r>
        <w:rPr>
          <w:rFonts w:hint="eastAsia"/>
        </w:rPr>
        <w:t>，在亚居拉看来，只有两家人三观一致，才</w:t>
      </w:r>
      <w:ins w:id="644" w:author="Adrienne Meredith Tsang" w:date="2023-10-05T21:14:00Z">
        <w:r>
          <w:rPr>
            <w:rFonts w:hint="eastAsia"/>
          </w:rPr>
          <w:t>能避免</w:t>
        </w:r>
      </w:ins>
      <w:del w:id="645" w:author="Adrienne Meredith Tsang" w:date="2023-10-05T21:14:00Z">
        <w:r>
          <w:rPr>
            <w:rFonts w:hint="eastAsia"/>
          </w:rPr>
          <w:delText>不会</w:delText>
        </w:r>
      </w:del>
      <w:r>
        <w:rPr>
          <w:rFonts w:hint="eastAsia"/>
        </w:rPr>
        <w:t>在爱情与利益的权衡中产生不可调和的争执。而他之所以能</w:t>
      </w:r>
      <w:proofErr w:type="gramStart"/>
      <w:r>
        <w:rPr>
          <w:rFonts w:hint="eastAsia"/>
        </w:rPr>
        <w:t>与百基拉走在</w:t>
      </w:r>
      <w:proofErr w:type="gramEnd"/>
      <w:r>
        <w:rPr>
          <w:rFonts w:hint="eastAsia"/>
        </w:rPr>
        <w:t>一起，</w:t>
      </w:r>
      <w:ins w:id="646" w:author="Adrienne Meredith Tsang" w:date="2023-10-05T21:14:00Z">
        <w:r>
          <w:rPr>
            <w:rFonts w:hint="eastAsia"/>
          </w:rPr>
          <w:t>本质上</w:t>
        </w:r>
      </w:ins>
      <w:del w:id="647" w:author="Adrienne Meredith Tsang" w:date="2023-10-05T21:14:00Z">
        <w:r>
          <w:rPr>
            <w:rFonts w:hint="eastAsia"/>
          </w:rPr>
          <w:delText>终</w:delText>
        </w:r>
      </w:del>
      <w:r>
        <w:rPr>
          <w:rFonts w:hint="eastAsia"/>
        </w:rPr>
        <w:t>是因为他们的家庭都看重真情胜过形式、排场和利益。“小而美”，正是他们对婚姻的追求。</w:t>
      </w:r>
    </w:p>
    <w:p w14:paraId="40FBA0B4" w14:textId="77777777" w:rsidR="00932D02" w:rsidRDefault="00932D02"/>
    <w:p w14:paraId="1050F089" w14:textId="77777777" w:rsidR="00932D02" w:rsidRDefault="00FF7766">
      <w:r>
        <w:rPr>
          <w:rFonts w:hint="eastAsia"/>
        </w:rPr>
        <w:t>在和气平稳地谈妥彩礼事宜之后，亚居拉</w:t>
      </w:r>
      <w:proofErr w:type="gramStart"/>
      <w:r>
        <w:rPr>
          <w:rFonts w:hint="eastAsia"/>
        </w:rPr>
        <w:t>和百基拉</w:t>
      </w:r>
      <w:proofErr w:type="gramEnd"/>
      <w:r>
        <w:rPr>
          <w:rFonts w:hint="eastAsia"/>
        </w:rPr>
        <w:t>的求婚仪式也贯彻了“小而美”的追求。亚居拉</w:t>
      </w:r>
      <w:ins w:id="648" w:author="Adrienne Meredith Tsang" w:date="2023-10-05T21:31:00Z">
        <w:r>
          <w:rPr>
            <w:rFonts w:hint="eastAsia"/>
          </w:rPr>
          <w:t>在</w:t>
        </w:r>
      </w:ins>
      <w:del w:id="649" w:author="Adrienne Meredith Tsang" w:date="2023-10-05T21:31:00Z">
        <w:r>
          <w:rPr>
            <w:rFonts w:hint="eastAsia"/>
          </w:rPr>
          <w:delText>与</w:delText>
        </w:r>
      </w:del>
      <w:del w:id="650" w:author="Adrienne Meredith Tsang" w:date="2023-10-05T21:14:00Z">
        <w:r>
          <w:rPr>
            <w:rFonts w:hint="eastAsia"/>
          </w:rPr>
          <w:delText>朋友</w:delText>
        </w:r>
      </w:del>
      <w:del w:id="651" w:author="Adrienne Meredith Tsang" w:date="2023-10-05T21:17:00Z">
        <w:r>
          <w:rPr>
            <w:rFonts w:hint="eastAsia"/>
          </w:rPr>
          <w:delText>们</w:delText>
        </w:r>
      </w:del>
      <w:ins w:id="652" w:author="Adrienne Meredith Tsang" w:date="2023-10-05T21:31:00Z">
        <w:r>
          <w:rPr>
            <w:rFonts w:hint="eastAsia"/>
          </w:rPr>
          <w:t>朋友们</w:t>
        </w:r>
      </w:ins>
      <w:ins w:id="653" w:author="Adrienne Meredith Tsang" w:date="2023-10-05T21:26:00Z">
        <w:r>
          <w:rPr>
            <w:rFonts w:hint="eastAsia"/>
          </w:rPr>
          <w:t>的</w:t>
        </w:r>
      </w:ins>
      <w:del w:id="654" w:author="Adrienne Meredith Tsang" w:date="2023-10-05T21:26:00Z">
        <w:r>
          <w:rPr>
            <w:rFonts w:hint="eastAsia"/>
          </w:rPr>
          <w:delText>一起</w:delText>
        </w:r>
      </w:del>
      <w:r>
        <w:rPr>
          <w:rFonts w:hint="eastAsia"/>
        </w:rPr>
        <w:t>筹划</w:t>
      </w:r>
      <w:ins w:id="655" w:author="Adrienne Meredith Tsang" w:date="2023-10-05T21:26:00Z">
        <w:r>
          <w:rPr>
            <w:rFonts w:hint="eastAsia"/>
          </w:rPr>
          <w:t>和帮助下</w:t>
        </w:r>
      </w:ins>
      <w:r>
        <w:rPr>
          <w:rFonts w:hint="eastAsia"/>
        </w:rPr>
        <w:t>，用不到一千元的价格包下一家</w:t>
      </w:r>
      <w:r>
        <w:rPr>
          <w:rFonts w:hint="eastAsia"/>
        </w:rPr>
        <w:t>ins</w:t>
      </w:r>
      <w:proofErr w:type="gramStart"/>
      <w:r>
        <w:rPr>
          <w:rFonts w:hint="eastAsia"/>
        </w:rPr>
        <w:t>风韩餐厅</w:t>
      </w:r>
      <w:proofErr w:type="gramEnd"/>
      <w:r>
        <w:rPr>
          <w:rFonts w:hint="eastAsia"/>
        </w:rPr>
        <w:t>的二楼。</w:t>
      </w:r>
      <w:proofErr w:type="gramStart"/>
      <w:r>
        <w:rPr>
          <w:rFonts w:hint="eastAsia"/>
        </w:rPr>
        <w:t>在百基拉</w:t>
      </w:r>
      <w:proofErr w:type="gramEnd"/>
      <w:del w:id="656" w:author="Adrienne Meredith Tsang" w:date="2023-10-05T21:18:00Z">
        <w:r>
          <w:rPr>
            <w:rFonts w:hint="eastAsia"/>
          </w:rPr>
          <w:delText>惊喜</w:delText>
        </w:r>
      </w:del>
      <w:r>
        <w:rPr>
          <w:rFonts w:hint="eastAsia"/>
        </w:rPr>
        <w:t>的笑声中，大家拍照、聊天、享受美食，最后亚居拉为未来的妻子戴上</w:t>
      </w:r>
      <w:ins w:id="657" w:author="Adrienne Meredith Tsang" w:date="2023-10-05T21:18:00Z">
        <w:r>
          <w:rPr>
            <w:rFonts w:hint="eastAsia"/>
          </w:rPr>
          <w:t>作为惊喜出现的，</w:t>
        </w:r>
      </w:ins>
      <w:r>
        <w:rPr>
          <w:rFonts w:hint="eastAsia"/>
        </w:rPr>
        <w:t>不算昂贵却格外闪耀的钻戒</w:t>
      </w:r>
      <w:ins w:id="658" w:author="Adrienne Meredith Tsang" w:date="2023-10-05T21:18:00Z">
        <w:r>
          <w:rPr>
            <w:rFonts w:hint="eastAsia"/>
          </w:rPr>
          <w:t>和首饰</w:t>
        </w:r>
      </w:ins>
      <w:r>
        <w:rPr>
          <w:rFonts w:hint="eastAsia"/>
        </w:rPr>
        <w:t>。温馨与感动之际，两人也初次体会到健康的婚姻所带来的幸福</w:t>
      </w:r>
      <w:ins w:id="659" w:author="Adrienne Meredith Tsang" w:date="2023-10-05T21:18:00Z">
        <w:r>
          <w:rPr>
            <w:rFonts w:hint="eastAsia"/>
          </w:rPr>
          <w:t>。</w:t>
        </w:r>
      </w:ins>
      <w:del w:id="660" w:author="Adrienne Meredith Tsang" w:date="2023-10-05T21:18:00Z">
        <w:r>
          <w:rPr>
            <w:rFonts w:hint="eastAsia"/>
          </w:rPr>
          <w:delText>：</w:delText>
        </w:r>
      </w:del>
    </w:p>
    <w:p w14:paraId="0C2874C4" w14:textId="77777777" w:rsidR="00932D02" w:rsidRDefault="00FF7766">
      <w:r>
        <w:rPr>
          <w:rFonts w:hint="eastAsia"/>
        </w:rPr>
        <w:t>（漫画过渡）</w:t>
      </w:r>
    </w:p>
    <w:p w14:paraId="07143123" w14:textId="77777777" w:rsidR="00932D02" w:rsidRDefault="00932D02"/>
    <w:p w14:paraId="2CADCC74" w14:textId="77777777" w:rsidR="00932D02" w:rsidRDefault="00FF7766">
      <w:r>
        <w:rPr>
          <w:rFonts w:hint="eastAsia"/>
        </w:rPr>
        <w:t>“看中爱，比看中利益更大，才能有美好的结果。”</w:t>
      </w:r>
    </w:p>
    <w:p w14:paraId="22895596" w14:textId="77777777" w:rsidR="00932D02" w:rsidRDefault="00932D02"/>
    <w:sectPr w:rsidR="00932D0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3508514697@qq.com" w:date="2023-10-01T19:55:00Z" w:initials="">
    <w:p w14:paraId="5E6A032F" w14:textId="77777777" w:rsidR="00932D02" w:rsidRDefault="00FF7766">
      <w:pPr>
        <w:pStyle w:val="a3"/>
      </w:pPr>
      <w:r>
        <w:rPr>
          <w:rFonts w:hint="eastAsia"/>
        </w:rPr>
        <w:t>试试把这句话的场景放到开头写呢，会不会生动一点？（</w:t>
      </w:r>
      <w:r>
        <w:rPr>
          <w:rFonts w:hint="eastAsia"/>
        </w:rPr>
        <w:t xml:space="preserve">belike </w:t>
      </w:r>
      <w:r>
        <w:rPr>
          <w:rFonts w:hint="eastAsia"/>
        </w:rPr>
        <w:t>百基拉点开视频通话的按键，与屏幕上的爱人和他身后的两位老人打招呼……）然后再介绍两人的故乡</w:t>
      </w:r>
      <w:r>
        <w:rPr>
          <w:rFonts w:hint="eastAsia"/>
        </w:rPr>
        <w:t>+</w:t>
      </w:r>
      <w:r>
        <w:rPr>
          <w:rFonts w:hint="eastAsia"/>
        </w:rPr>
        <w:t>居住地，联系下文的“虽然相距甚远”</w:t>
      </w:r>
    </w:p>
  </w:comment>
  <w:comment w:id="45" w:author="3508514697@qq.com" w:date="2023-10-01T19:56:00Z" w:initials="">
    <w:p w14:paraId="20451BDE" w14:textId="77777777" w:rsidR="00932D02" w:rsidRDefault="00FF7766">
      <w:pPr>
        <w:pStyle w:val="a3"/>
      </w:pPr>
      <w:r>
        <w:rPr>
          <w:rFonts w:hint="eastAsia"/>
        </w:rPr>
        <w:t>是否会有一点语病……？要么是“集体观念较强”，要么是“思想相对传统”，在这里应该是强调“传统”，我就直接删去“集体”啦</w:t>
      </w:r>
    </w:p>
  </w:comment>
  <w:comment w:id="54" w:author="3508514697@qq.com" w:date="2023-10-05T14:48:00Z" w:initials="">
    <w:p w14:paraId="7E841E3C" w14:textId="77777777" w:rsidR="00932D02" w:rsidRDefault="00FF7766">
      <w:pPr>
        <w:pStyle w:val="a3"/>
      </w:pPr>
      <w:r>
        <w:rPr>
          <w:rFonts w:hint="eastAsia"/>
        </w:rPr>
        <w:t>中间人不等于跑媒，要分清哦</w:t>
      </w:r>
    </w:p>
  </w:comment>
  <w:comment w:id="103" w:author="3508514697@qq.com" w:date="2023-10-01T20:27:00Z" w:initials="">
    <w:p w14:paraId="61701C10" w14:textId="77777777" w:rsidR="00932D02" w:rsidRDefault="00FF7766">
      <w:pPr>
        <w:pStyle w:val="a3"/>
      </w:pPr>
      <w:r>
        <w:rPr>
          <w:rFonts w:hint="eastAsia"/>
        </w:rPr>
        <w:t>像这种资料方面的都可以交给数据图</w:t>
      </w:r>
      <w:r>
        <w:rPr>
          <w:rFonts w:hint="eastAsia"/>
        </w:rPr>
        <w:t>&amp;</w:t>
      </w:r>
      <w:r>
        <w:rPr>
          <w:rFonts w:hint="eastAsia"/>
        </w:rPr>
        <w:t>漫画，感觉文字在这里做一点补充说明就好了</w:t>
      </w:r>
    </w:p>
  </w:comment>
  <w:comment w:id="138" w:author="3508514697@qq.com" w:date="2023-10-01T20:13:00Z" w:initials="">
    <w:p w14:paraId="60526BB9" w14:textId="77777777" w:rsidR="00932D02" w:rsidRDefault="00FF7766">
      <w:pPr>
        <w:pStyle w:val="a3"/>
      </w:pPr>
      <w:r>
        <w:rPr>
          <w:rFonts w:hint="eastAsia"/>
        </w:rPr>
        <w:t>这里应该是有转折关系的：彩礼是婚姻中很重要的一</w:t>
      </w:r>
      <w:r>
        <w:rPr>
          <w:rFonts w:hint="eastAsia"/>
        </w:rPr>
        <w:t>环，并且衍生出很多花样的规则，但也不乏年轻人扬弃传统、选择简单的婚礼。</w:t>
      </w:r>
      <w:r>
        <w:rPr>
          <w:rFonts w:hint="eastAsia"/>
        </w:rPr>
        <w:t xml:space="preserve"> </w:t>
      </w:r>
      <w:r>
        <w:rPr>
          <w:rFonts w:hint="eastAsia"/>
        </w:rPr>
        <w:t>我觉得可以在段首想一个好一点的过渡句，放一句直接引用也可以。</w:t>
      </w:r>
    </w:p>
  </w:comment>
  <w:comment w:id="150" w:author="3508514697@qq.com" w:date="2023-10-01T20:16:00Z" w:initials="">
    <w:p w14:paraId="40452018" w14:textId="77777777" w:rsidR="00932D02" w:rsidRDefault="00FF7766">
      <w:pPr>
        <w:pStyle w:val="a3"/>
      </w:pPr>
      <w:r>
        <w:rPr>
          <w:rFonts w:hint="eastAsia"/>
        </w:rPr>
        <w:t>这个不能印证本段的观点，建议放到后面谈婚姻的情感价值的时候用</w:t>
      </w:r>
      <w:r>
        <w:t>^^</w:t>
      </w:r>
    </w:p>
  </w:comment>
  <w:comment w:id="179" w:author="3508514697@qq.com" w:date="2023-10-01T20:24:00Z" w:initials="">
    <w:p w14:paraId="1E4258B2" w14:textId="77777777" w:rsidR="00932D02" w:rsidRDefault="00FF7766">
      <w:pPr>
        <w:pStyle w:val="a3"/>
      </w:pPr>
      <w:r>
        <w:rPr>
          <w:rFonts w:hint="eastAsia"/>
        </w:rPr>
        <w:t>这里我觉得还可以放一点赵老师说的农村</w:t>
      </w:r>
      <w:r>
        <w:rPr>
          <w:rFonts w:hint="eastAsia"/>
        </w:rPr>
        <w:t>/</w:t>
      </w:r>
      <w:r>
        <w:rPr>
          <w:rFonts w:hint="eastAsia"/>
        </w:rPr>
        <w:t>城市不同年代的彩礼对比，以及农村彩礼高的原因是女性少。不过可以等数据图出来之后根据数据图写，先不急！</w:t>
      </w:r>
    </w:p>
  </w:comment>
  <w:comment w:id="199" w:author="3508514697@qq.com" w:date="2023-10-01T20:35:00Z" w:initials="">
    <w:p w14:paraId="46C673FB" w14:textId="77777777" w:rsidR="00932D02" w:rsidRDefault="00FF7766">
      <w:pPr>
        <w:pStyle w:val="a3"/>
      </w:pPr>
      <w:r>
        <w:rPr>
          <w:rFonts w:hint="eastAsia"/>
        </w:rPr>
        <w:t>好像和前面一句重复了……？</w:t>
      </w:r>
    </w:p>
  </w:comment>
  <w:comment w:id="273" w:author="3508514697@qq.com" w:date="2023-10-05T15:22:00Z" w:initials="">
    <w:p w14:paraId="0F903CED" w14:textId="77777777" w:rsidR="00932D02" w:rsidRDefault="00FF7766">
      <w:pPr>
        <w:pStyle w:val="a3"/>
      </w:pPr>
      <w:r>
        <w:rPr>
          <w:rFonts w:hint="eastAsia"/>
        </w:rPr>
        <w:t>这段感觉略复杂，要画个小漫画解释下吗</w:t>
      </w:r>
    </w:p>
  </w:comment>
  <w:comment w:id="321" w:author="3508514697@qq.com" w:date="2023-10-01T20:30:00Z" w:initials="">
    <w:p w14:paraId="6C393652" w14:textId="77777777" w:rsidR="00932D02" w:rsidRDefault="00FF7766">
      <w:pPr>
        <w:pStyle w:val="a3"/>
      </w:pPr>
      <w:r>
        <w:rPr>
          <w:rFonts w:hint="eastAsia"/>
        </w:rPr>
        <w:t>放在后文</w:t>
      </w:r>
    </w:p>
  </w:comment>
  <w:comment w:id="371" w:author="3508514697@qq.com" w:date="2023-10-03T22:03:00Z" w:initials="">
    <w:p w14:paraId="7CBD796F" w14:textId="77777777" w:rsidR="00932D02" w:rsidRDefault="00FF7766">
      <w:pPr>
        <w:pStyle w:val="a3"/>
      </w:pPr>
      <w:r>
        <w:rPr>
          <w:rFonts w:hint="eastAsia"/>
        </w:rPr>
        <w:t>其实我觉得这一句挺重要的（比后面那句引文要重要）……？要不要换个地方强调一下，比如放在某一段的开</w:t>
      </w:r>
      <w:r>
        <w:rPr>
          <w:rFonts w:hint="eastAsia"/>
        </w:rPr>
        <w:t>头</w:t>
      </w:r>
      <w:r>
        <w:rPr>
          <w:rFonts w:hint="eastAsia"/>
        </w:rPr>
        <w:t>/</w:t>
      </w:r>
      <w:r>
        <w:rPr>
          <w:rFonts w:hint="eastAsia"/>
        </w:rPr>
        <w:t>结尾这样</w:t>
      </w:r>
    </w:p>
  </w:comment>
  <w:comment w:id="372" w:author="3508514697@qq.com" w:date="2023-10-03T22:02:00Z" w:initials="">
    <w:p w14:paraId="0D330AF0" w14:textId="77777777" w:rsidR="00932D02" w:rsidRDefault="00FF7766">
      <w:pPr>
        <w:pStyle w:val="a3"/>
      </w:pPr>
      <w:r>
        <w:rPr>
          <w:rFonts w:hint="eastAsia"/>
        </w:rPr>
        <w:t>开头第一句不是很生动、吸引人……</w:t>
      </w:r>
    </w:p>
  </w:comment>
  <w:comment w:id="393" w:author="3508514697@qq.com" w:date="2023-10-03T22:05:00Z" w:initials="">
    <w:p w14:paraId="783D6042" w14:textId="77777777" w:rsidR="00932D02" w:rsidRDefault="00FF7766">
      <w:pPr>
        <w:pStyle w:val="a3"/>
      </w:pPr>
      <w:r>
        <w:rPr>
          <w:rFonts w:hint="eastAsia"/>
        </w:rPr>
        <w:t>这句也是，我感觉石头这边说得特别好，放得好应该会有王炸的效果</w:t>
      </w:r>
      <w:r>
        <w:t>qwq</w:t>
      </w:r>
    </w:p>
  </w:comment>
  <w:comment w:id="445" w:author="3508514697@qq.com" w:date="2023-10-05T20:30:00Z" w:initials="">
    <w:p w14:paraId="29F660C5" w14:textId="77777777" w:rsidR="00932D02" w:rsidRDefault="00FF7766">
      <w:pPr>
        <w:pStyle w:val="a3"/>
      </w:pPr>
      <w:r>
        <w:rPr>
          <w:rFonts w:hint="eastAsia"/>
        </w:rPr>
        <w:t>彩礼构筑在感情之上吗？感觉不是很准确</w:t>
      </w:r>
    </w:p>
  </w:comment>
  <w:comment w:id="458" w:author="3508514697@qq.com" w:date="2023-10-03T22:16:00Z" w:initials="">
    <w:p w14:paraId="2F704976" w14:textId="77777777" w:rsidR="00932D02" w:rsidRDefault="00FF7766">
      <w:pPr>
        <w:pStyle w:val="a3"/>
      </w:pPr>
      <w:r>
        <w:rPr>
          <w:rFonts w:hint="eastAsia"/>
        </w:rPr>
        <w:t>这句话的半句好多，读起来累累的（之前</w:t>
      </w:r>
      <w:r>
        <w:rPr>
          <w:rFonts w:hint="eastAsia"/>
        </w:rPr>
        <w:t>yy</w:t>
      </w:r>
      <w:r>
        <w:rPr>
          <w:rFonts w:hint="eastAsia"/>
        </w:rPr>
        <w:t>姐跟我强调过新闻写作要减少半句呜呜</w:t>
      </w:r>
    </w:p>
  </w:comment>
  <w:comment w:id="466" w:author="3508514697@qq.com" w:date="2023-10-03T22:25:00Z" w:initials="">
    <w:p w14:paraId="5EFC4F02" w14:textId="77777777" w:rsidR="00932D02" w:rsidRDefault="00FF7766">
      <w:pPr>
        <w:pStyle w:val="a3"/>
      </w:pPr>
      <w:r>
        <w:rPr>
          <w:rFonts w:hint="eastAsia"/>
        </w:rPr>
        <w:t>是最近比较累吗？感觉这几个</w:t>
      </w:r>
      <w:r>
        <w:rPr>
          <w:rFonts w:hint="eastAsia"/>
        </w:rPr>
        <w:t>part</w:t>
      </w:r>
      <w:r>
        <w:rPr>
          <w:rFonts w:hint="eastAsia"/>
        </w:rPr>
        <w:t>的语言都很平。虽然这个话题可能采不到太生动的内容，但可以运用文字把事实更有趣、有立地呈现出来。现在感觉</w:t>
      </w:r>
      <w:r>
        <w:rPr>
          <w:rFonts w:hint="eastAsia"/>
        </w:rPr>
        <w:t>zw</w:t>
      </w:r>
      <w:r>
        <w:rPr>
          <w:rFonts w:hint="eastAsia"/>
        </w:rPr>
        <w:t>老师的文字有一种“不想描摹也不想发力”的疲惫感，尤其是这三大长段（这里应该是文章最亮点的部分之一来着），明明之前在朋友圈发的文字很美很美！如果</w:t>
      </w:r>
      <w:r>
        <w:rPr>
          <w:rFonts w:hint="eastAsia"/>
        </w:rPr>
        <w:t>累的话先休息放空一下？或者多读点好特稿</w:t>
      </w:r>
      <w:r>
        <w:rPr>
          <w:rFonts w:hint="eastAsia"/>
        </w:rPr>
        <w:t>TT</w:t>
      </w:r>
    </w:p>
  </w:comment>
  <w:comment w:id="469" w:author="3508514697@qq.com" w:date="2023-10-05T20:32:00Z" w:initials="">
    <w:p w14:paraId="47D37966" w14:textId="77777777" w:rsidR="00932D02" w:rsidRDefault="00FF7766">
      <w:pPr>
        <w:pStyle w:val="a3"/>
      </w:pPr>
      <w:r>
        <w:rPr>
          <w:rFonts w:hint="eastAsia"/>
        </w:rPr>
        <w:t>不是农村，是县城！</w:t>
      </w:r>
    </w:p>
  </w:comment>
  <w:comment w:id="479" w:author="3508514697@qq.com" w:date="2023-10-05T20:38:00Z" w:initials="">
    <w:p w14:paraId="4BD44D7E" w14:textId="77777777" w:rsidR="00932D02" w:rsidRDefault="00FF7766">
      <w:pPr>
        <w:pStyle w:val="a3"/>
      </w:pPr>
      <w:r>
        <w:rPr>
          <w:rFonts w:hint="eastAsia"/>
        </w:rPr>
        <w:t>“家庭”怎么离婚？</w:t>
      </w:r>
    </w:p>
  </w:comment>
  <w:comment w:id="482" w:author="3508514697@qq.com" w:date="2023-10-05T20:38:00Z" w:initials="">
    <w:p w14:paraId="1C783C3D" w14:textId="77777777" w:rsidR="00932D02" w:rsidRDefault="00FF7766">
      <w:pPr>
        <w:pStyle w:val="a3"/>
      </w:pPr>
      <w:r>
        <w:rPr>
          <w:rFonts w:hint="eastAsia"/>
        </w:rPr>
        <w:t>会不会太绝对？</w:t>
      </w:r>
    </w:p>
  </w:comment>
  <w:comment w:id="515" w:author="3508514697@qq.com" w:date="2023-10-05T20:51:00Z" w:initials="">
    <w:p w14:paraId="5C2D4C59" w14:textId="77777777" w:rsidR="00932D02" w:rsidRDefault="00FF7766">
      <w:pPr>
        <w:pStyle w:val="a3"/>
      </w:pPr>
      <w:r>
        <w:rPr>
          <w:rFonts w:hint="eastAsia"/>
        </w:rPr>
        <w:t>不是所有家庭都到了“无法挽回”的地步啊，这里怨气有点重重的，收不住的感觉</w:t>
      </w:r>
    </w:p>
  </w:comment>
  <w:comment w:id="520" w:author="3508514697@qq.com" w:date="2023-10-05T20:58:00Z" w:initials="">
    <w:p w14:paraId="6FB35AB8" w14:textId="77777777" w:rsidR="00932D02" w:rsidRDefault="00FF7766">
      <w:pPr>
        <w:pStyle w:val="a3"/>
      </w:pPr>
      <w:r>
        <w:rPr>
          <w:rFonts w:hint="eastAsia"/>
        </w:rPr>
        <w:t>这里我感觉会有一点不够主观，好像一直在夸他们一样。虽然他们是正面的例子但还是笔调还是尽可能中立吧。</w:t>
      </w:r>
    </w:p>
  </w:comment>
  <w:comment w:id="553" w:author="3508514697@qq.com" w:date="2023-10-05T21:20:00Z" w:initials="">
    <w:p w14:paraId="27316EDF" w14:textId="77777777" w:rsidR="00932D02" w:rsidRDefault="00FF7766">
      <w:pPr>
        <w:pStyle w:val="a3"/>
      </w:pPr>
      <w:r>
        <w:rPr>
          <w:rFonts w:hint="eastAsia"/>
        </w:rPr>
        <w:t>在想要不要削弱稿件里一些宗教的元素……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6A032F" w15:done="0"/>
  <w15:commentEx w15:paraId="20451BDE" w15:done="0"/>
  <w15:commentEx w15:paraId="7E841E3C" w15:done="0"/>
  <w15:commentEx w15:paraId="61701C10" w15:done="0"/>
  <w15:commentEx w15:paraId="60526BB9" w15:done="0"/>
  <w15:commentEx w15:paraId="40452018" w15:done="0"/>
  <w15:commentEx w15:paraId="1E4258B2" w15:done="0"/>
  <w15:commentEx w15:paraId="46C673FB" w15:done="0"/>
  <w15:commentEx w15:paraId="0F903CED" w15:done="0"/>
  <w15:commentEx w15:paraId="6C393652" w15:done="0"/>
  <w15:commentEx w15:paraId="7CBD796F" w15:done="0"/>
  <w15:commentEx w15:paraId="0D330AF0" w15:done="0"/>
  <w15:commentEx w15:paraId="783D6042" w15:done="0"/>
  <w15:commentEx w15:paraId="29F660C5" w15:done="0"/>
  <w15:commentEx w15:paraId="2F704976" w15:done="0"/>
  <w15:commentEx w15:paraId="5EFC4F02" w15:done="0"/>
  <w15:commentEx w15:paraId="47D37966" w15:done="0"/>
  <w15:commentEx w15:paraId="4BD44D7E" w15:done="0"/>
  <w15:commentEx w15:paraId="1C783C3D" w15:done="0"/>
  <w15:commentEx w15:paraId="5C2D4C59" w15:done="0"/>
  <w15:commentEx w15:paraId="6FB35AB8" w15:done="0"/>
  <w15:commentEx w15:paraId="27316E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6A032F" w16cid:durableId="28CAABA9"/>
  <w16cid:commentId w16cid:paraId="20451BDE" w16cid:durableId="28CAABAA"/>
  <w16cid:commentId w16cid:paraId="7E841E3C" w16cid:durableId="28CAABAB"/>
  <w16cid:commentId w16cid:paraId="61701C10" w16cid:durableId="28CAABAC"/>
  <w16cid:commentId w16cid:paraId="60526BB9" w16cid:durableId="28CAABAD"/>
  <w16cid:commentId w16cid:paraId="40452018" w16cid:durableId="28CAABAE"/>
  <w16cid:commentId w16cid:paraId="1E4258B2" w16cid:durableId="28CAABAF"/>
  <w16cid:commentId w16cid:paraId="46C673FB" w16cid:durableId="28CAABB0"/>
  <w16cid:commentId w16cid:paraId="0F903CED" w16cid:durableId="28CAABB1"/>
  <w16cid:commentId w16cid:paraId="6C393652" w16cid:durableId="28CAABB2"/>
  <w16cid:commentId w16cid:paraId="7CBD796F" w16cid:durableId="28CAABB3"/>
  <w16cid:commentId w16cid:paraId="0D330AF0" w16cid:durableId="28CAABB4"/>
  <w16cid:commentId w16cid:paraId="783D6042" w16cid:durableId="28CAABB5"/>
  <w16cid:commentId w16cid:paraId="29F660C5" w16cid:durableId="28CAABB6"/>
  <w16cid:commentId w16cid:paraId="2F704976" w16cid:durableId="28CAABB7"/>
  <w16cid:commentId w16cid:paraId="5EFC4F02" w16cid:durableId="28CAABB8"/>
  <w16cid:commentId w16cid:paraId="47D37966" w16cid:durableId="28CAABB9"/>
  <w16cid:commentId w16cid:paraId="4BD44D7E" w16cid:durableId="28CAABBA"/>
  <w16cid:commentId w16cid:paraId="1C783C3D" w16cid:durableId="28CAABBB"/>
  <w16cid:commentId w16cid:paraId="5C2D4C59" w16cid:durableId="28CAABBC"/>
  <w16cid:commentId w16cid:paraId="6FB35AB8" w16cid:durableId="28CAABBD"/>
  <w16cid:commentId w16cid:paraId="27316EDF" w16cid:durableId="28CAAB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3508514697@qq.com">
    <w15:presenceInfo w15:providerId="Windows Live" w15:userId="16c44a9487396428"/>
  </w15:person>
  <w15:person w15:author="佟 佳泽">
    <w15:presenceInfo w15:providerId="Windows Live" w15:userId="41ae0b30cf2b5b51"/>
  </w15:person>
  <w15:person w15:author="Adrienne Meredith Tsang">
    <w15:presenceInfo w15:providerId="Windows Live" w15:userId="1278a77781b17d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JlMWIwNWZlZDIxYWU3ZWUzMzk3NGMwYTQ5N2MxMTgifQ=="/>
  </w:docVars>
  <w:rsids>
    <w:rsidRoot w:val="4464327C"/>
    <w:rsid w:val="00172BC0"/>
    <w:rsid w:val="00262E01"/>
    <w:rsid w:val="005D0D2C"/>
    <w:rsid w:val="008F7268"/>
    <w:rsid w:val="00932D02"/>
    <w:rsid w:val="00A41C16"/>
    <w:rsid w:val="00FC6EB1"/>
    <w:rsid w:val="00FF7766"/>
    <w:rsid w:val="13D4287C"/>
    <w:rsid w:val="4464327C"/>
    <w:rsid w:val="591E1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24DF6"/>
  <w15:docId w15:val="{3E84AA16-8C6A-4DBC-9F15-9299CF9C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character" w:styleId="a4">
    <w:name w:val="annotation reference"/>
    <w:basedOn w:val="a0"/>
    <w:qFormat/>
    <w:rPr>
      <w:sz w:val="21"/>
      <w:szCs w:val="21"/>
    </w:rPr>
  </w:style>
  <w:style w:type="paragraph" w:styleId="a5">
    <w:name w:val="List Paragraph"/>
    <w:basedOn w:val="a"/>
    <w:uiPriority w:val="34"/>
    <w:qFormat/>
    <w:pPr>
      <w:ind w:firstLineChars="200" w:firstLine="420"/>
    </w:pPr>
  </w:style>
  <w:style w:type="paragraph" w:customStyle="1" w:styleId="1">
    <w:name w:val="修订1"/>
    <w:hidden/>
    <w:uiPriority w:val="99"/>
    <w:unhideWhenUse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1297</Words>
  <Characters>7398</Characters>
  <Application>Microsoft Office Word</Application>
  <DocSecurity>0</DocSecurity>
  <Lines>61</Lines>
  <Paragraphs>17</Paragraphs>
  <ScaleCrop>false</ScaleCrop>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火华</dc:creator>
  <cp:lastModifiedBy>佟 佳泽</cp:lastModifiedBy>
  <cp:revision>4</cp:revision>
  <dcterms:created xsi:type="dcterms:W3CDTF">2023-10-06T10:22:00Z</dcterms:created>
  <dcterms:modified xsi:type="dcterms:W3CDTF">2023-10-06T10:52:00Z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A0E5213A0C764C46B269AC1A02A7A4AB_13</vt:lpwstr>
  </property>
</Properties>
</file>